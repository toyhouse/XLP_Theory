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79E18" w14:textId="5DF5D2D7" w:rsidR="00313E27" w:rsidRDefault="00A00C52">
      <w:pPr>
        <w:pStyle w:val="Heading"/>
      </w:pPr>
      <w:r>
        <w:t>Ben</w:t>
      </w:r>
      <w:r w:rsidR="00C576DE">
        <w:t xml:space="preserve"> Koo</w:t>
      </w:r>
    </w:p>
    <w:p w14:paraId="7B0E77EE" w14:textId="497A659D" w:rsidR="009B65F7" w:rsidRPr="009B65F7" w:rsidRDefault="009B65F7" w:rsidP="009B65F7">
      <w:pPr>
        <w:pStyle w:val="Heading"/>
      </w:pPr>
      <w:r>
        <w:t>Tsinghua University</w:t>
      </w:r>
    </w:p>
    <w:p w14:paraId="0FF8C993" w14:textId="47F947DF" w:rsidR="00313E27" w:rsidRDefault="00C576DE">
      <w:pPr>
        <w:pStyle w:val="Heading"/>
      </w:pPr>
      <w:r>
        <w:fldChar w:fldCharType="begin" w:fldLock="1"/>
      </w:r>
      <w:r>
        <w:instrText xml:space="preserve"> DATE \@ "d MMMM, y" </w:instrText>
      </w:r>
      <w:r>
        <w:fldChar w:fldCharType="separate"/>
      </w:r>
      <w:r>
        <w:t>September</w:t>
      </w:r>
      <w:r w:rsidR="00A00C52">
        <w:t xml:space="preserve"> 26</w:t>
      </w:r>
      <w:r>
        <w:t>, 2014</w:t>
      </w:r>
      <w:r>
        <w:fldChar w:fldCharType="end"/>
      </w:r>
    </w:p>
    <w:p w14:paraId="5659D17C" w14:textId="77777777" w:rsidR="00313E27" w:rsidRDefault="00313E27">
      <w:pPr>
        <w:pStyle w:val="Heading"/>
      </w:pPr>
    </w:p>
    <w:p w14:paraId="4EC66E05" w14:textId="77777777" w:rsidR="00313E27" w:rsidRDefault="00313E27">
      <w:pPr>
        <w:pStyle w:val="Heading"/>
      </w:pPr>
    </w:p>
    <w:p w14:paraId="2D7785D7" w14:textId="77777777" w:rsidR="00313E27" w:rsidRDefault="00C576DE">
      <w:pPr>
        <w:pStyle w:val="Subtitle"/>
      </w:pPr>
      <w:r>
        <w:t>Extreme Learning Process</w:t>
      </w:r>
    </w:p>
    <w:p w14:paraId="5D5662A5" w14:textId="0626A728" w:rsidR="00313E27" w:rsidRDefault="00C576DE">
      <w:pPr>
        <w:pStyle w:val="Subheading"/>
      </w:pPr>
      <w:r>
        <w:t xml:space="preserve">Submission </w:t>
      </w:r>
      <w:r w:rsidR="00BC168E">
        <w:t>for</w:t>
      </w:r>
      <w:r>
        <w:t xml:space="preserve"> </w:t>
      </w:r>
      <w:r w:rsidR="00B63739">
        <w:t>Reimagine Education</w:t>
      </w:r>
      <w:r w:rsidR="00F55E59">
        <w:t xml:space="preserve"> Awards</w:t>
      </w:r>
    </w:p>
    <w:p w14:paraId="2E0970FC" w14:textId="77777777" w:rsidR="00851AC5" w:rsidRDefault="00851AC5">
      <w:pPr>
        <w:pStyle w:val="FreeForm"/>
        <w:ind w:right="1060" w:firstLine="0"/>
        <w:rPr>
          <w:rFonts w:ascii="Arial"/>
        </w:rPr>
      </w:pPr>
    </w:p>
    <w:p w14:paraId="0B604B4C" w14:textId="77777777" w:rsidR="00313E27" w:rsidRPr="006318D4" w:rsidRDefault="00C576DE">
      <w:pPr>
        <w:pStyle w:val="FreeForm"/>
        <w:ind w:right="1060" w:firstLine="0"/>
        <w:rPr>
          <w:rFonts w:ascii="Arial"/>
          <w:b/>
        </w:rPr>
      </w:pPr>
      <w:r w:rsidRPr="006318D4">
        <w:rPr>
          <w:rFonts w:ascii="Arial"/>
          <w:b/>
        </w:rPr>
        <w:t>Objective</w:t>
      </w:r>
    </w:p>
    <w:p w14:paraId="52B08991" w14:textId="1C366BED" w:rsidR="008F6F90" w:rsidRPr="00150AD6" w:rsidRDefault="008F6F90" w:rsidP="008F6F90">
      <w:pPr>
        <w:pStyle w:val="FreeForm"/>
        <w:ind w:right="1060"/>
        <w:rPr>
          <w:rFonts w:ascii="Times New Roman" w:hAnsi="Times New Roman" w:cs="Times New Roman"/>
        </w:rPr>
      </w:pPr>
      <w:r w:rsidRPr="00150AD6">
        <w:rPr>
          <w:rFonts w:ascii="Times New Roman" w:hAnsi="Times New Roman" w:cs="Times New Roman"/>
        </w:rPr>
        <w:t xml:space="preserve">The aim of XLP is to become a “crowd learning” operating system that enables the creation of </w:t>
      </w:r>
      <w:r w:rsidR="009B5F55" w:rsidRPr="00150AD6">
        <w:rPr>
          <w:rFonts w:ascii="Times New Roman" w:hAnsi="Times New Roman" w:cs="Times New Roman"/>
        </w:rPr>
        <w:t>rich</w:t>
      </w:r>
      <w:r w:rsidRPr="00150AD6">
        <w:rPr>
          <w:rFonts w:ascii="Times New Roman" w:hAnsi="Times New Roman" w:cs="Times New Roman"/>
        </w:rPr>
        <w:t xml:space="preserve"> learning ecosystems.  Ultimately, as the number of participants in “crowd learning” ecosystems increases, we envision each such ecosystem increasingly approximating the “</w:t>
      </w:r>
      <w:r w:rsidR="00F33348" w:rsidRPr="00150AD6">
        <w:rPr>
          <w:rFonts w:ascii="Times New Roman" w:hAnsi="Times New Roman" w:cs="Times New Roman"/>
        </w:rPr>
        <w:t>real world</w:t>
      </w:r>
      <w:r w:rsidRPr="00150AD6">
        <w:rPr>
          <w:rFonts w:ascii="Times New Roman" w:hAnsi="Times New Roman" w:cs="Times New Roman"/>
        </w:rPr>
        <w:t>”</w:t>
      </w:r>
      <w:r w:rsidR="00F33348" w:rsidRPr="00150AD6">
        <w:rPr>
          <w:rFonts w:ascii="Times New Roman" w:hAnsi="Times New Roman" w:cs="Times New Roman"/>
        </w:rPr>
        <w:t>.</w:t>
      </w:r>
    </w:p>
    <w:p w14:paraId="3FF16A4F" w14:textId="77777777" w:rsidR="00992F06" w:rsidRPr="00150AD6" w:rsidRDefault="00992F06">
      <w:pPr>
        <w:pStyle w:val="FreeForm"/>
        <w:ind w:right="1060" w:firstLine="0"/>
        <w:rPr>
          <w:rFonts w:ascii="Times New Roman" w:hAnsi="Times New Roman" w:cs="Times New Roman"/>
        </w:rPr>
      </w:pPr>
    </w:p>
    <w:p w14:paraId="2B884233" w14:textId="25606EC7" w:rsidR="00992F06" w:rsidRPr="00150AD6" w:rsidRDefault="00992F06">
      <w:pPr>
        <w:pStyle w:val="FreeForm"/>
        <w:ind w:right="1060" w:firstLine="0"/>
        <w:rPr>
          <w:rFonts w:ascii="Times New Roman" w:hAnsi="Times New Roman" w:cs="Times New Roman"/>
        </w:rPr>
      </w:pPr>
      <w:r w:rsidRPr="00150AD6">
        <w:rPr>
          <w:rFonts w:ascii="Times New Roman" w:hAnsi="Times New Roman" w:cs="Times New Roman"/>
        </w:rPr>
        <w:t>Student Perspective</w:t>
      </w:r>
    </w:p>
    <w:p w14:paraId="5ABC860F" w14:textId="0367657D" w:rsidR="00A856C4" w:rsidRPr="00150AD6" w:rsidRDefault="00A856C4" w:rsidP="00A856C4">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XLP engages students by giving the responsibility to make financial, legal, cultural and technical decision</w:t>
      </w:r>
      <w:r w:rsidR="00284183" w:rsidRPr="00150AD6">
        <w:rPr>
          <w:rFonts w:ascii="Times New Roman" w:eastAsia="Arial" w:hAnsi="Times New Roman" w:cs="Times New Roman"/>
        </w:rPr>
        <w:t>s</w:t>
      </w:r>
      <w:r w:rsidRPr="00150AD6">
        <w:rPr>
          <w:rFonts w:ascii="Times New Roman" w:eastAsia="Arial" w:hAnsi="Times New Roman" w:cs="Times New Roman"/>
        </w:rPr>
        <w:t xml:space="preserve"> in a</w:t>
      </w:r>
      <w:r w:rsidR="00B7601C" w:rsidRPr="00150AD6">
        <w:rPr>
          <w:rFonts w:ascii="Times New Roman" w:eastAsia="Arial" w:hAnsi="Times New Roman" w:cs="Times New Roman"/>
        </w:rPr>
        <w:t xml:space="preserve"> stimulating, </w:t>
      </w:r>
      <w:r w:rsidR="008C59A4" w:rsidRPr="00150AD6">
        <w:rPr>
          <w:rFonts w:ascii="Times New Roman" w:eastAsia="Arial" w:hAnsi="Times New Roman" w:cs="Times New Roman"/>
        </w:rPr>
        <w:t xml:space="preserve">inviting, yet challenging </w:t>
      </w:r>
      <w:r w:rsidRPr="00150AD6">
        <w:rPr>
          <w:rFonts w:ascii="Times New Roman" w:eastAsia="Arial" w:hAnsi="Times New Roman" w:cs="Times New Roman"/>
        </w:rPr>
        <w:t>context.</w:t>
      </w:r>
    </w:p>
    <w:p w14:paraId="28F40652" w14:textId="08A33FD8" w:rsidR="00442421" w:rsidRPr="00150AD6" w:rsidRDefault="00511359" w:rsidP="00442421">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 xml:space="preserve">XLP </w:t>
      </w:r>
      <w:r w:rsidR="00DE285E" w:rsidRPr="00150AD6">
        <w:rPr>
          <w:rFonts w:ascii="Times New Roman" w:eastAsia="Arial" w:hAnsi="Times New Roman" w:cs="Times New Roman"/>
        </w:rPr>
        <w:t>is</w:t>
      </w:r>
      <w:r w:rsidR="00D846A6" w:rsidRPr="00150AD6">
        <w:rPr>
          <w:rFonts w:ascii="Times New Roman" w:eastAsia="Arial" w:hAnsi="Times New Roman" w:cs="Times New Roman"/>
        </w:rPr>
        <w:t xml:space="preserve"> </w:t>
      </w:r>
      <w:r w:rsidR="00AB4F6D" w:rsidRPr="00150AD6">
        <w:rPr>
          <w:rFonts w:ascii="Times New Roman" w:eastAsia="Arial" w:hAnsi="Times New Roman" w:cs="Times New Roman"/>
        </w:rPr>
        <w:t>realistic. It provokes</w:t>
      </w:r>
      <w:r w:rsidR="00442421" w:rsidRPr="00150AD6">
        <w:rPr>
          <w:rFonts w:ascii="Times New Roman" w:eastAsia="Arial" w:hAnsi="Times New Roman" w:cs="Times New Roman"/>
        </w:rPr>
        <w:t xml:space="preserve"> realistic human/social dynamics and utilizes real technologies and social norms and regulations.</w:t>
      </w:r>
      <w:r w:rsidR="001B49F7" w:rsidRPr="00150AD6">
        <w:rPr>
          <w:rFonts w:ascii="Times New Roman" w:eastAsia="Arial" w:hAnsi="Times New Roman" w:cs="Times New Roman"/>
        </w:rPr>
        <w:t xml:space="preserve"> It blurs the boundary between ivory towers and the </w:t>
      </w:r>
      <w:r w:rsidR="00D560D5" w:rsidRPr="00150AD6">
        <w:rPr>
          <w:rFonts w:ascii="Times New Roman" w:eastAsia="Arial" w:hAnsi="Times New Roman" w:cs="Times New Roman"/>
        </w:rPr>
        <w:t>global society</w:t>
      </w:r>
      <w:r w:rsidR="001B49F7" w:rsidRPr="00150AD6">
        <w:rPr>
          <w:rFonts w:ascii="Times New Roman" w:eastAsia="Arial" w:hAnsi="Times New Roman" w:cs="Times New Roman"/>
        </w:rPr>
        <w:t>.</w:t>
      </w:r>
    </w:p>
    <w:p w14:paraId="0D6FC199" w14:textId="3BFBA639" w:rsidR="00A856C4" w:rsidRPr="00150AD6" w:rsidRDefault="00A856C4" w:rsidP="00A856C4">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XLP helps students to realize their un-tapped potential</w:t>
      </w:r>
      <w:r w:rsidR="002A666A" w:rsidRPr="00150AD6">
        <w:rPr>
          <w:rFonts w:ascii="Times New Roman" w:eastAsia="Arial" w:hAnsi="Times New Roman" w:cs="Times New Roman"/>
        </w:rPr>
        <w:t>s</w:t>
      </w:r>
      <w:r w:rsidRPr="00150AD6">
        <w:rPr>
          <w:rFonts w:ascii="Times New Roman" w:eastAsia="Arial" w:hAnsi="Times New Roman" w:cs="Times New Roman"/>
        </w:rPr>
        <w:t xml:space="preserve"> </w:t>
      </w:r>
      <w:r w:rsidR="00FE3321" w:rsidRPr="00150AD6">
        <w:rPr>
          <w:rFonts w:ascii="Times New Roman" w:eastAsia="Arial" w:hAnsi="Times New Roman" w:cs="Times New Roman"/>
        </w:rPr>
        <w:t xml:space="preserve">and emerging powers </w:t>
      </w:r>
      <w:r w:rsidR="009C6AAF" w:rsidRPr="00150AD6">
        <w:rPr>
          <w:rFonts w:ascii="Times New Roman" w:eastAsia="Arial" w:hAnsi="Times New Roman" w:cs="Times New Roman"/>
        </w:rPr>
        <w:t xml:space="preserve">of collaboration </w:t>
      </w:r>
      <w:r w:rsidRPr="00150AD6">
        <w:rPr>
          <w:rFonts w:ascii="Times New Roman" w:eastAsia="Arial" w:hAnsi="Times New Roman" w:cs="Times New Roman"/>
        </w:rPr>
        <w:t xml:space="preserve">by stretching them to accomplish challenging and </w:t>
      </w:r>
      <w:r w:rsidR="00762B60" w:rsidRPr="00150AD6">
        <w:rPr>
          <w:rFonts w:ascii="Times New Roman" w:eastAsia="Arial" w:hAnsi="Times New Roman" w:cs="Times New Roman"/>
        </w:rPr>
        <w:t>open-ended</w:t>
      </w:r>
      <w:r w:rsidRPr="00150AD6">
        <w:rPr>
          <w:rFonts w:ascii="Times New Roman" w:eastAsia="Arial" w:hAnsi="Times New Roman" w:cs="Times New Roman"/>
        </w:rPr>
        <w:t xml:space="preserve"> projects.</w:t>
      </w:r>
      <w:ins w:id="0" w:author="benkoo" w:date="2014-09-25T21:18:00Z">
        <w:r w:rsidR="00920238" w:rsidRPr="00150AD6">
          <w:rPr>
            <w:rFonts w:ascii="Times New Roman" w:eastAsia="Arial" w:hAnsi="Times New Roman" w:cs="Times New Roman"/>
          </w:rPr>
          <w:t xml:space="preserve"> </w:t>
        </w:r>
      </w:ins>
    </w:p>
    <w:p w14:paraId="391961E5" w14:textId="77777777" w:rsidR="006A2EDB" w:rsidRPr="00150AD6" w:rsidRDefault="006A2EDB">
      <w:pPr>
        <w:pStyle w:val="FreeForm"/>
        <w:ind w:right="1060" w:firstLine="0"/>
        <w:rPr>
          <w:rFonts w:ascii="Times New Roman" w:hAnsi="Times New Roman" w:cs="Times New Roman"/>
        </w:rPr>
      </w:pPr>
    </w:p>
    <w:p w14:paraId="1DCD65DC" w14:textId="6BC97054" w:rsidR="006A2EDB" w:rsidRPr="00150AD6" w:rsidRDefault="006A2EDB">
      <w:pPr>
        <w:pStyle w:val="FreeForm"/>
        <w:ind w:right="1060" w:firstLine="0"/>
        <w:rPr>
          <w:rFonts w:ascii="Times New Roman" w:hAnsi="Times New Roman" w:cs="Times New Roman"/>
        </w:rPr>
      </w:pPr>
      <w:r w:rsidRPr="00150AD6">
        <w:rPr>
          <w:rFonts w:ascii="Times New Roman" w:hAnsi="Times New Roman" w:cs="Times New Roman"/>
        </w:rPr>
        <w:t>Teaching Perspective</w:t>
      </w:r>
    </w:p>
    <w:p w14:paraId="42889A48" w14:textId="7086327D" w:rsidR="00961D47" w:rsidRPr="00150AD6" w:rsidRDefault="00961D47" w:rsidP="00961D47">
      <w:pPr>
        <w:pStyle w:val="FreeForm"/>
        <w:numPr>
          <w:ilvl w:val="0"/>
          <w:numId w:val="2"/>
        </w:numPr>
        <w:ind w:right="1060"/>
        <w:rPr>
          <w:rFonts w:ascii="Times New Roman" w:eastAsia="Arial" w:hAnsi="Times New Roman" w:cs="Times New Roman"/>
        </w:rPr>
      </w:pPr>
      <w:r w:rsidRPr="00150AD6">
        <w:rPr>
          <w:rFonts w:ascii="Times New Roman" w:eastAsia="Arial" w:hAnsi="Times New Roman" w:cs="Times New Roman"/>
        </w:rPr>
        <w:t xml:space="preserve">XLP enables a </w:t>
      </w:r>
      <w:r w:rsidR="005547E6" w:rsidRPr="00150AD6">
        <w:rPr>
          <w:rFonts w:ascii="Times New Roman" w:eastAsia="Arial" w:hAnsi="Times New Roman" w:cs="Times New Roman"/>
        </w:rPr>
        <w:t xml:space="preserve">repeatable and evolutionary </w:t>
      </w:r>
      <w:r w:rsidRPr="00150AD6">
        <w:rPr>
          <w:rFonts w:ascii="Times New Roman" w:eastAsia="Arial" w:hAnsi="Times New Roman" w:cs="Times New Roman"/>
        </w:rPr>
        <w:t xml:space="preserve">process to create tailor-made programs for </w:t>
      </w:r>
      <w:r w:rsidR="005547E6" w:rsidRPr="00150AD6">
        <w:rPr>
          <w:rFonts w:ascii="Times New Roman" w:eastAsia="Arial" w:hAnsi="Times New Roman" w:cs="Times New Roman"/>
        </w:rPr>
        <w:t xml:space="preserve">individualized </w:t>
      </w:r>
      <w:r w:rsidRPr="00150AD6">
        <w:rPr>
          <w:rFonts w:ascii="Times New Roman" w:eastAsia="Arial" w:hAnsi="Times New Roman" w:cs="Times New Roman"/>
        </w:rPr>
        <w:t>learning activities</w:t>
      </w:r>
      <w:r w:rsidR="00DA17C6" w:rsidRPr="00150AD6">
        <w:rPr>
          <w:rFonts w:ascii="Times New Roman" w:eastAsia="Arial" w:hAnsi="Times New Roman" w:cs="Times New Roman"/>
        </w:rPr>
        <w:t xml:space="preserve"> </w:t>
      </w:r>
      <w:r w:rsidR="00B43965" w:rsidRPr="00150AD6">
        <w:rPr>
          <w:rFonts w:ascii="Times New Roman" w:eastAsia="Arial" w:hAnsi="Times New Roman" w:cs="Times New Roman"/>
        </w:rPr>
        <w:t>in a sociable context</w:t>
      </w:r>
      <w:r w:rsidRPr="00150AD6">
        <w:rPr>
          <w:rFonts w:ascii="Times New Roman" w:eastAsia="Arial" w:hAnsi="Times New Roman" w:cs="Times New Roman"/>
        </w:rPr>
        <w:t>.</w:t>
      </w:r>
    </w:p>
    <w:p w14:paraId="0D938C2F" w14:textId="66A9C31A" w:rsidR="00961D47" w:rsidRPr="00150AD6" w:rsidRDefault="00961D47" w:rsidP="00961D47">
      <w:pPr>
        <w:pStyle w:val="FreeForm"/>
        <w:numPr>
          <w:ilvl w:val="0"/>
          <w:numId w:val="2"/>
        </w:numPr>
        <w:ind w:right="1060"/>
        <w:rPr>
          <w:rFonts w:ascii="Times New Roman" w:eastAsia="Arial" w:hAnsi="Times New Roman" w:cs="Times New Roman"/>
        </w:rPr>
      </w:pPr>
      <w:r w:rsidRPr="00150AD6">
        <w:rPr>
          <w:rFonts w:ascii="Times New Roman" w:eastAsia="Arial" w:hAnsi="Times New Roman" w:cs="Times New Roman"/>
        </w:rPr>
        <w:t>XLP redefines teachers’</w:t>
      </w:r>
      <w:r w:rsidR="00724CA5" w:rsidRPr="00150AD6">
        <w:rPr>
          <w:rFonts w:ascii="Times New Roman" w:eastAsia="Arial" w:hAnsi="Times New Roman" w:cs="Times New Roman"/>
        </w:rPr>
        <w:t xml:space="preserve"> roles by letting them serve as curators </w:t>
      </w:r>
      <w:r w:rsidR="00164161" w:rsidRPr="00150AD6">
        <w:rPr>
          <w:rFonts w:ascii="Times New Roman" w:eastAsia="Arial" w:hAnsi="Times New Roman" w:cs="Times New Roman"/>
        </w:rPr>
        <w:t xml:space="preserve">of </w:t>
      </w:r>
      <w:r w:rsidR="00724CA5" w:rsidRPr="00150AD6">
        <w:rPr>
          <w:rFonts w:ascii="Times New Roman" w:eastAsia="Arial" w:hAnsi="Times New Roman" w:cs="Times New Roman"/>
        </w:rPr>
        <w:t>learning resources</w:t>
      </w:r>
      <w:r w:rsidR="001935B1" w:rsidRPr="00150AD6">
        <w:rPr>
          <w:rFonts w:ascii="Times New Roman" w:eastAsia="Arial" w:hAnsi="Times New Roman" w:cs="Times New Roman"/>
        </w:rPr>
        <w:t xml:space="preserve"> and as </w:t>
      </w:r>
      <w:r w:rsidR="00A12B8B" w:rsidRPr="00150AD6">
        <w:rPr>
          <w:rFonts w:ascii="Times New Roman" w:eastAsia="Arial" w:hAnsi="Times New Roman" w:cs="Times New Roman"/>
        </w:rPr>
        <w:t>discoverers</w:t>
      </w:r>
      <w:r w:rsidR="001935B1" w:rsidRPr="00150AD6">
        <w:rPr>
          <w:rFonts w:ascii="Times New Roman" w:eastAsia="Arial" w:hAnsi="Times New Roman" w:cs="Times New Roman"/>
        </w:rPr>
        <w:t xml:space="preserve"> of students’</w:t>
      </w:r>
      <w:r w:rsidRPr="00150AD6">
        <w:rPr>
          <w:rFonts w:ascii="Times New Roman" w:eastAsia="Arial" w:hAnsi="Times New Roman" w:cs="Times New Roman"/>
        </w:rPr>
        <w:t xml:space="preserve"> </w:t>
      </w:r>
      <w:r w:rsidR="00A107C4" w:rsidRPr="00150AD6">
        <w:rPr>
          <w:rFonts w:ascii="Times New Roman" w:eastAsia="Arial" w:hAnsi="Times New Roman" w:cs="Times New Roman"/>
        </w:rPr>
        <w:t>learning-</w:t>
      </w:r>
      <w:r w:rsidR="0054480D" w:rsidRPr="00150AD6">
        <w:rPr>
          <w:rFonts w:ascii="Times New Roman" w:eastAsia="Arial" w:hAnsi="Times New Roman" w:cs="Times New Roman"/>
        </w:rPr>
        <w:t>potentials</w:t>
      </w:r>
      <w:r w:rsidR="001935B1" w:rsidRPr="00150AD6">
        <w:rPr>
          <w:rFonts w:ascii="Times New Roman" w:eastAsia="Arial" w:hAnsi="Times New Roman" w:cs="Times New Roman"/>
        </w:rPr>
        <w:t>.</w:t>
      </w:r>
      <w:ins w:id="1" w:author="benkoo" w:date="2014-09-25T21:25:00Z">
        <w:r w:rsidR="00920238" w:rsidRPr="00150AD6">
          <w:rPr>
            <w:rFonts w:ascii="Times New Roman" w:eastAsia="Arial" w:hAnsi="Times New Roman" w:cs="Times New Roman"/>
          </w:rPr>
          <w:t xml:space="preserve"> </w:t>
        </w:r>
      </w:ins>
    </w:p>
    <w:p w14:paraId="4FEC7A94" w14:textId="3F6D572F" w:rsidR="00CB51A9" w:rsidRPr="003E59E1" w:rsidRDefault="00961D47" w:rsidP="003E59E1">
      <w:pPr>
        <w:pStyle w:val="FreeForm"/>
        <w:numPr>
          <w:ilvl w:val="0"/>
          <w:numId w:val="2"/>
        </w:numPr>
        <w:ind w:right="1060"/>
        <w:rPr>
          <w:ins w:id="2" w:author="benkoo" w:date="2014-09-25T21:44:00Z"/>
          <w:rFonts w:ascii="Times New Roman" w:eastAsia="Arial" w:hAnsi="Times New Roman" w:cs="Times New Roman"/>
        </w:rPr>
      </w:pPr>
      <w:r w:rsidRPr="00150AD6">
        <w:rPr>
          <w:rFonts w:ascii="Times New Roman" w:eastAsia="Arial" w:hAnsi="Times New Roman" w:cs="Times New Roman"/>
        </w:rPr>
        <w:lastRenderedPageBreak/>
        <w:t xml:space="preserve">XLP provides the </w:t>
      </w:r>
      <w:r w:rsidR="00384347" w:rsidRPr="00150AD6">
        <w:rPr>
          <w:rFonts w:ascii="Times New Roman" w:eastAsia="Arial" w:hAnsi="Times New Roman" w:cs="Times New Roman"/>
        </w:rPr>
        <w:t>network-enabled</w:t>
      </w:r>
      <w:r w:rsidRPr="00150AD6">
        <w:rPr>
          <w:rFonts w:ascii="Times New Roman" w:eastAsia="Arial" w:hAnsi="Times New Roman" w:cs="Times New Roman"/>
        </w:rPr>
        <w:t xml:space="preserve"> </w:t>
      </w:r>
      <w:r w:rsidR="00384347" w:rsidRPr="00150AD6">
        <w:rPr>
          <w:rFonts w:ascii="Times New Roman" w:eastAsia="Arial" w:hAnsi="Times New Roman" w:cs="Times New Roman"/>
        </w:rPr>
        <w:t>learning data</w:t>
      </w:r>
      <w:r w:rsidRPr="00150AD6">
        <w:rPr>
          <w:rFonts w:ascii="Times New Roman" w:eastAsia="Arial" w:hAnsi="Times New Roman" w:cs="Times New Roman"/>
        </w:rPr>
        <w:t xml:space="preserve"> management technology to </w:t>
      </w:r>
      <w:r w:rsidR="007F4642" w:rsidRPr="00150AD6">
        <w:rPr>
          <w:rFonts w:ascii="Times New Roman" w:eastAsia="Arial" w:hAnsi="Times New Roman" w:cs="Times New Roman"/>
        </w:rPr>
        <w:t xml:space="preserve">help stakeholders </w:t>
      </w:r>
      <w:r w:rsidR="001E5A06" w:rsidRPr="00150AD6">
        <w:rPr>
          <w:rFonts w:ascii="Times New Roman" w:eastAsia="Arial" w:hAnsi="Times New Roman" w:cs="Times New Roman"/>
        </w:rPr>
        <w:t>record</w:t>
      </w:r>
      <w:r w:rsidR="00920238" w:rsidRPr="00150AD6">
        <w:rPr>
          <w:rFonts w:ascii="Times New Roman" w:eastAsia="Arial" w:hAnsi="Times New Roman" w:cs="Times New Roman"/>
        </w:rPr>
        <w:t xml:space="preserve">, </w:t>
      </w:r>
      <w:r w:rsidRPr="00150AD6">
        <w:rPr>
          <w:rFonts w:ascii="Times New Roman" w:eastAsia="Arial" w:hAnsi="Times New Roman" w:cs="Times New Roman"/>
        </w:rPr>
        <w:t xml:space="preserve">analyze and identify learning </w:t>
      </w:r>
      <w:r w:rsidR="00A74326" w:rsidRPr="00150AD6">
        <w:rPr>
          <w:rFonts w:ascii="Times New Roman" w:eastAsia="Arial" w:hAnsi="Times New Roman" w:cs="Times New Roman"/>
        </w:rPr>
        <w:t>trajectories</w:t>
      </w:r>
      <w:r w:rsidR="00BB2E90" w:rsidRPr="00150AD6">
        <w:rPr>
          <w:rFonts w:ascii="Times New Roman" w:eastAsia="Arial" w:hAnsi="Times New Roman" w:cs="Times New Roman"/>
        </w:rPr>
        <w:t xml:space="preserve"> and new directions</w:t>
      </w:r>
      <w:r w:rsidR="002654E7" w:rsidRPr="00150AD6">
        <w:rPr>
          <w:rFonts w:ascii="Times New Roman" w:eastAsia="Arial" w:hAnsi="Times New Roman" w:cs="Times New Roman"/>
        </w:rPr>
        <w:t xml:space="preserve"> </w:t>
      </w:r>
      <w:r w:rsidR="00571836" w:rsidRPr="00150AD6">
        <w:rPr>
          <w:rFonts w:ascii="Times New Roman" w:eastAsia="Arial" w:hAnsi="Times New Roman" w:cs="Times New Roman"/>
        </w:rPr>
        <w:t>for</w:t>
      </w:r>
      <w:r w:rsidR="002654E7" w:rsidRPr="00150AD6">
        <w:rPr>
          <w:rFonts w:ascii="Times New Roman" w:eastAsia="Arial" w:hAnsi="Times New Roman" w:cs="Times New Roman"/>
        </w:rPr>
        <w:t xml:space="preserve"> improvements</w:t>
      </w:r>
      <w:r w:rsidRPr="00150AD6">
        <w:rPr>
          <w:rFonts w:ascii="Times New Roman" w:eastAsia="Arial" w:hAnsi="Times New Roman" w:cs="Times New Roman"/>
        </w:rPr>
        <w:t>.</w:t>
      </w:r>
      <w:ins w:id="3" w:author="benkoo" w:date="2014-09-25T21:44:00Z">
        <w:r w:rsidR="00CB51A9" w:rsidRPr="003E59E1">
          <w:rPr>
            <w:rFonts w:ascii="Arial"/>
          </w:rPr>
          <w:br w:type="page"/>
        </w:r>
      </w:ins>
    </w:p>
    <w:p w14:paraId="13E66FF8" w14:textId="7F1B2878" w:rsidR="00313E27" w:rsidRPr="00FD6799" w:rsidRDefault="00C576DE">
      <w:pPr>
        <w:pStyle w:val="FreeForm"/>
        <w:ind w:right="1060" w:firstLine="0"/>
        <w:rPr>
          <w:rFonts w:ascii="Arial" w:eastAsia="Arial" w:hAnsi="Arial" w:cs="Arial"/>
          <w:b/>
        </w:rPr>
      </w:pPr>
      <w:r w:rsidRPr="00FD6799">
        <w:rPr>
          <w:rFonts w:ascii="Arial"/>
          <w:b/>
        </w:rPr>
        <w:lastRenderedPageBreak/>
        <w:t>Approach</w:t>
      </w:r>
    </w:p>
    <w:p w14:paraId="39FC9BC1" w14:textId="6D29EA7B" w:rsidR="00A833FC" w:rsidRPr="003E59E1" w:rsidRDefault="00A833FC" w:rsidP="00A833FC">
      <w:pPr>
        <w:pStyle w:val="FreeForm"/>
        <w:ind w:right="1060" w:firstLine="0"/>
        <w:jc w:val="both"/>
        <w:rPr>
          <w:rFonts w:ascii="Times New Roman" w:hAnsi="Times New Roman" w:cs="Times New Roman"/>
        </w:rPr>
      </w:pPr>
      <w:proofErr w:type="gramStart"/>
      <w:r w:rsidRPr="003E59E1">
        <w:rPr>
          <w:rFonts w:ascii="Times New Roman" w:hAnsi="Times New Roman" w:cs="Times New Roman"/>
        </w:rPr>
        <w:t xml:space="preserve">Extreme Learning Process (XLP) </w:t>
      </w:r>
      <w:r w:rsidR="00A56B60" w:rsidRPr="003E59E1">
        <w:rPr>
          <w:rFonts w:ascii="Times New Roman" w:hAnsi="Times New Roman" w:cs="Times New Roman"/>
        </w:rPr>
        <w:t>r</w:t>
      </w:r>
      <w:r w:rsidR="00EF19B9" w:rsidRPr="003E59E1">
        <w:rPr>
          <w:rFonts w:ascii="Times New Roman" w:hAnsi="Times New Roman" w:cs="Times New Roman"/>
        </w:rPr>
        <w:t>e</w:t>
      </w:r>
      <w:r w:rsidR="00A56B60" w:rsidRPr="003E59E1">
        <w:rPr>
          <w:rFonts w:ascii="Times New Roman" w:hAnsi="Times New Roman" w:cs="Times New Roman"/>
        </w:rPr>
        <w:t>-</w:t>
      </w:r>
      <w:r w:rsidR="00EF19B9" w:rsidRPr="003E59E1">
        <w:rPr>
          <w:rFonts w:ascii="Times New Roman" w:hAnsi="Times New Roman" w:cs="Times New Roman"/>
        </w:rPr>
        <w:t>compose</w:t>
      </w:r>
      <w:r w:rsidR="002C27D9" w:rsidRPr="003E59E1">
        <w:rPr>
          <w:rFonts w:ascii="Times New Roman" w:hAnsi="Times New Roman" w:cs="Times New Roman"/>
        </w:rPr>
        <w:t>s</w:t>
      </w:r>
      <w:r w:rsidR="00EF19B9" w:rsidRPr="003E59E1">
        <w:rPr>
          <w:rFonts w:ascii="Times New Roman" w:hAnsi="Times New Roman" w:cs="Times New Roman"/>
        </w:rPr>
        <w:t xml:space="preserve"> </w:t>
      </w:r>
      <w:r w:rsidR="009731D5" w:rsidRPr="003E59E1">
        <w:rPr>
          <w:rFonts w:ascii="Times New Roman" w:hAnsi="Times New Roman" w:cs="Times New Roman"/>
        </w:rPr>
        <w:t>individual</w:t>
      </w:r>
      <w:r w:rsidR="004570A3" w:rsidRPr="003E59E1">
        <w:rPr>
          <w:rFonts w:ascii="Times New Roman" w:hAnsi="Times New Roman" w:cs="Times New Roman"/>
        </w:rPr>
        <w:t xml:space="preserve"> and </w:t>
      </w:r>
      <w:r w:rsidR="00EF19B9" w:rsidRPr="003E59E1">
        <w:rPr>
          <w:rFonts w:ascii="Times New Roman" w:hAnsi="Times New Roman" w:cs="Times New Roman"/>
        </w:rPr>
        <w:t xml:space="preserve">school-based </w:t>
      </w:r>
      <w:r w:rsidR="00083638" w:rsidRPr="003E59E1">
        <w:rPr>
          <w:rFonts w:ascii="Times New Roman" w:hAnsi="Times New Roman" w:cs="Times New Roman"/>
        </w:rPr>
        <w:t>l</w:t>
      </w:r>
      <w:r w:rsidR="00EF19B9" w:rsidRPr="003E59E1">
        <w:rPr>
          <w:rFonts w:ascii="Times New Roman" w:hAnsi="Times New Roman" w:cs="Times New Roman"/>
        </w:rPr>
        <w:t>earning activities into a unifying</w:t>
      </w:r>
      <w:r w:rsidR="0086552F" w:rsidRPr="003E59E1">
        <w:rPr>
          <w:rFonts w:ascii="Times New Roman" w:hAnsi="Times New Roman" w:cs="Times New Roman"/>
        </w:rPr>
        <w:t>, continuous</w:t>
      </w:r>
      <w:r w:rsidR="00EF19B9" w:rsidRPr="003E59E1">
        <w:rPr>
          <w:rFonts w:ascii="Times New Roman" w:hAnsi="Times New Roman" w:cs="Times New Roman"/>
        </w:rPr>
        <w:t xml:space="preserve"> </w:t>
      </w:r>
      <w:r w:rsidR="00C97C51" w:rsidRPr="003E59E1">
        <w:rPr>
          <w:rFonts w:ascii="Times New Roman" w:hAnsi="Times New Roman" w:cs="Times New Roman"/>
        </w:rPr>
        <w:t>learning/</w:t>
      </w:r>
      <w:r w:rsidR="00EF19B9" w:rsidRPr="003E59E1">
        <w:rPr>
          <w:rFonts w:ascii="Times New Roman" w:hAnsi="Times New Roman" w:cs="Times New Roman"/>
        </w:rPr>
        <w:t>publishing workflow.</w:t>
      </w:r>
      <w:proofErr w:type="gramEnd"/>
      <w:r w:rsidR="00EF19B9" w:rsidRPr="003E59E1">
        <w:rPr>
          <w:rFonts w:ascii="Times New Roman" w:hAnsi="Times New Roman" w:cs="Times New Roman"/>
        </w:rPr>
        <w:t xml:space="preserve"> </w:t>
      </w:r>
      <w:r w:rsidR="00C97C51" w:rsidRPr="003E59E1">
        <w:rPr>
          <w:rFonts w:ascii="Times New Roman" w:hAnsi="Times New Roman" w:cs="Times New Roman"/>
        </w:rPr>
        <w:t xml:space="preserve">It utilizes popular and open source technologies to provide a digitally enabled operating environment, orchestrates inter-disciplinary students and teachers into </w:t>
      </w:r>
      <w:r w:rsidR="00441E54" w:rsidRPr="003E59E1">
        <w:rPr>
          <w:rFonts w:ascii="Times New Roman" w:hAnsi="Times New Roman" w:cs="Times New Roman"/>
        </w:rPr>
        <w:t>Crowd L</w:t>
      </w:r>
      <w:r w:rsidR="00C97C51" w:rsidRPr="003E59E1">
        <w:rPr>
          <w:rFonts w:ascii="Times New Roman" w:hAnsi="Times New Roman" w:cs="Times New Roman"/>
        </w:rPr>
        <w:t xml:space="preserve">earning participants, </w:t>
      </w:r>
      <w:r w:rsidR="00441E54" w:rsidRPr="003E59E1">
        <w:rPr>
          <w:rFonts w:ascii="Times New Roman" w:hAnsi="Times New Roman" w:cs="Times New Roman"/>
        </w:rPr>
        <w:t>and creates a concurrent, yet stage-gate controlled learning</w:t>
      </w:r>
      <w:ins w:id="4" w:author="benkoo" w:date="2014-09-25T21:33:00Z">
        <w:r w:rsidR="00EA01E1" w:rsidRPr="003E59E1">
          <w:rPr>
            <w:rFonts w:ascii="Times New Roman" w:hAnsi="Times New Roman" w:cs="Times New Roman"/>
          </w:rPr>
          <w:t xml:space="preserve"> process integrated with an</w:t>
        </w:r>
      </w:ins>
      <w:r w:rsidR="00441E54" w:rsidRPr="003E59E1">
        <w:rPr>
          <w:rFonts w:ascii="Times New Roman" w:hAnsi="Times New Roman" w:cs="Times New Roman"/>
        </w:rPr>
        <w:t xml:space="preserve"> outcome compilation process to produce digitally publishable learning outcomes.</w:t>
      </w:r>
      <w:r w:rsidRPr="003E59E1">
        <w:rPr>
          <w:rFonts w:ascii="Times New Roman" w:hAnsi="Times New Roman" w:cs="Times New Roman"/>
        </w:rPr>
        <w:t xml:space="preserve"> </w:t>
      </w:r>
    </w:p>
    <w:p w14:paraId="2BDF0F48" w14:textId="77777777" w:rsidR="00546276" w:rsidRPr="003E59E1" w:rsidRDefault="00546276">
      <w:pPr>
        <w:pStyle w:val="FreeForm"/>
        <w:ind w:right="1060" w:firstLine="0"/>
        <w:rPr>
          <w:rFonts w:ascii="Times New Roman" w:hAnsi="Times New Roman" w:cs="Times New Roman"/>
        </w:rPr>
      </w:pPr>
    </w:p>
    <w:p w14:paraId="0A6238D1" w14:textId="5211D3E2" w:rsidR="00313E27" w:rsidRPr="006318D4" w:rsidRDefault="00147E03">
      <w:pPr>
        <w:pStyle w:val="FreeForm"/>
        <w:ind w:right="1060" w:firstLine="0"/>
        <w:rPr>
          <w:rFonts w:ascii="Times New Roman" w:hAnsi="Times New Roman" w:cs="Times New Roman"/>
          <w:b/>
        </w:rPr>
      </w:pPr>
      <w:r w:rsidRPr="006318D4">
        <w:rPr>
          <w:rFonts w:ascii="Times New Roman" w:hAnsi="Times New Roman" w:cs="Times New Roman"/>
          <w:b/>
        </w:rPr>
        <w:t>Operating E</w:t>
      </w:r>
      <w:r w:rsidR="00546276" w:rsidRPr="006318D4">
        <w:rPr>
          <w:rFonts w:ascii="Times New Roman" w:hAnsi="Times New Roman" w:cs="Times New Roman"/>
          <w:b/>
        </w:rPr>
        <w:t>nvironment</w:t>
      </w:r>
    </w:p>
    <w:p w14:paraId="0BE6D5B7" w14:textId="77777777" w:rsidR="00E81FA7" w:rsidRPr="003E59E1" w:rsidRDefault="00A133CB">
      <w:pPr>
        <w:pStyle w:val="FreeForm"/>
        <w:ind w:right="1060" w:firstLine="0"/>
        <w:rPr>
          <w:rFonts w:ascii="Times New Roman" w:hAnsi="Times New Roman" w:cs="Times New Roman"/>
        </w:rPr>
      </w:pPr>
      <w:r w:rsidRPr="003E59E1">
        <w:rPr>
          <w:rFonts w:ascii="Times New Roman" w:hAnsi="Times New Roman" w:cs="Times New Roman"/>
        </w:rPr>
        <w:t xml:space="preserve">XLP </w:t>
      </w:r>
      <w:r w:rsidR="00E629D0" w:rsidRPr="003E59E1">
        <w:rPr>
          <w:rFonts w:ascii="Times New Roman" w:hAnsi="Times New Roman" w:cs="Times New Roman"/>
        </w:rPr>
        <w:t xml:space="preserve">provides a coherent set of digital and physical infrastructures to </w:t>
      </w:r>
      <w:r w:rsidR="00757CC5" w:rsidRPr="003E59E1">
        <w:rPr>
          <w:rFonts w:ascii="Times New Roman" w:hAnsi="Times New Roman" w:cs="Times New Roman"/>
        </w:rPr>
        <w:t xml:space="preserve">enable learners to practice their four basic rights. </w:t>
      </w:r>
      <w:r w:rsidR="006C689A" w:rsidRPr="003E59E1">
        <w:rPr>
          <w:rFonts w:ascii="Times New Roman" w:hAnsi="Times New Roman" w:cs="Times New Roman"/>
        </w:rPr>
        <w:t xml:space="preserve">All learning activities are governed by </w:t>
      </w:r>
      <w:r w:rsidR="002F2505" w:rsidRPr="003E59E1">
        <w:rPr>
          <w:rFonts w:ascii="Times New Roman" w:hAnsi="Times New Roman" w:cs="Times New Roman"/>
        </w:rPr>
        <w:t>exercising these</w:t>
      </w:r>
      <w:r w:rsidR="006C689A" w:rsidRPr="003E59E1">
        <w:rPr>
          <w:rFonts w:ascii="Times New Roman" w:hAnsi="Times New Roman" w:cs="Times New Roman"/>
        </w:rPr>
        <w:t xml:space="preserve"> rights. </w:t>
      </w:r>
      <w:r w:rsidR="00E46AD3" w:rsidRPr="003E59E1">
        <w:rPr>
          <w:rFonts w:ascii="Times New Roman" w:hAnsi="Times New Roman" w:cs="Times New Roman"/>
        </w:rPr>
        <w:t xml:space="preserve">These four rights are </w:t>
      </w:r>
      <w:r w:rsidR="00632639" w:rsidRPr="003E59E1">
        <w:rPr>
          <w:rFonts w:ascii="Times New Roman" w:hAnsi="Times New Roman" w:cs="Times New Roman"/>
        </w:rPr>
        <w:t>in alignment with constitutional scholar Lawrence Lessig’s “Four Forces”</w:t>
      </w:r>
      <w:r w:rsidR="003D28C3" w:rsidRPr="003E59E1">
        <w:rPr>
          <w:rFonts w:ascii="Times New Roman" w:hAnsi="Times New Roman" w:cs="Times New Roman"/>
        </w:rPr>
        <w:t xml:space="preserve">, known as: </w:t>
      </w:r>
    </w:p>
    <w:p w14:paraId="464BE3B7" w14:textId="77136911"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 xml:space="preserve">Architecture: </w:t>
      </w:r>
      <w:r w:rsidR="00367509" w:rsidRPr="003E59E1">
        <w:rPr>
          <w:rFonts w:ascii="Times New Roman" w:hAnsi="Times New Roman" w:cs="Times New Roman"/>
        </w:rPr>
        <w:t xml:space="preserve">Technologies that enable certain behaviors of the </w:t>
      </w:r>
      <w:r w:rsidR="00DE1775" w:rsidRPr="003E59E1">
        <w:rPr>
          <w:rFonts w:ascii="Times New Roman" w:hAnsi="Times New Roman" w:cs="Times New Roman"/>
        </w:rPr>
        <w:t>crowd</w:t>
      </w:r>
      <w:r w:rsidRPr="003E59E1">
        <w:rPr>
          <w:rFonts w:ascii="Times New Roman" w:hAnsi="Times New Roman" w:cs="Times New Roman"/>
        </w:rPr>
        <w:t>.</w:t>
      </w:r>
    </w:p>
    <w:p w14:paraId="08641A8D" w14:textId="27354231"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Law: Conflict resolution mechanisms that punishes or rewards certain crowd behavior</w:t>
      </w:r>
    </w:p>
    <w:p w14:paraId="045980DD" w14:textId="50BFE9C0"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Market: Asset e</w:t>
      </w:r>
      <w:r w:rsidR="00E81FA7" w:rsidRPr="003E59E1">
        <w:rPr>
          <w:rFonts w:ascii="Times New Roman" w:hAnsi="Times New Roman" w:cs="Times New Roman"/>
        </w:rPr>
        <w:t>xchange</w:t>
      </w:r>
      <w:r w:rsidRPr="003E59E1">
        <w:rPr>
          <w:rFonts w:ascii="Times New Roman" w:hAnsi="Times New Roman" w:cs="Times New Roman"/>
        </w:rPr>
        <w:t xml:space="preserve"> platform that </w:t>
      </w:r>
      <w:r w:rsidR="00F65FD5" w:rsidRPr="003E59E1">
        <w:rPr>
          <w:rFonts w:ascii="Times New Roman" w:hAnsi="Times New Roman" w:cs="Times New Roman"/>
        </w:rPr>
        <w:t>entices or pulls</w:t>
      </w:r>
      <w:r w:rsidRPr="003E59E1">
        <w:rPr>
          <w:rFonts w:ascii="Times New Roman" w:hAnsi="Times New Roman" w:cs="Times New Roman"/>
        </w:rPr>
        <w:t xml:space="preserve"> out certain actions</w:t>
      </w:r>
    </w:p>
    <w:p w14:paraId="45135D97" w14:textId="732C25B4"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Norm: Culture, or public media</w:t>
      </w:r>
      <w:r w:rsidR="00BF1338" w:rsidRPr="003E59E1">
        <w:rPr>
          <w:rFonts w:ascii="Times New Roman" w:hAnsi="Times New Roman" w:cs="Times New Roman"/>
        </w:rPr>
        <w:t xml:space="preserve"> that </w:t>
      </w:r>
      <w:r w:rsidR="0025540C" w:rsidRPr="003E59E1">
        <w:rPr>
          <w:rFonts w:ascii="Times New Roman" w:hAnsi="Times New Roman" w:cs="Times New Roman"/>
        </w:rPr>
        <w:t>pushes on peer to</w:t>
      </w:r>
      <w:r w:rsidR="00BF1338" w:rsidRPr="003E59E1">
        <w:rPr>
          <w:rFonts w:ascii="Times New Roman" w:hAnsi="Times New Roman" w:cs="Times New Roman"/>
        </w:rPr>
        <w:t xml:space="preserve"> act</w:t>
      </w:r>
    </w:p>
    <w:p w14:paraId="263D52C0" w14:textId="77777777" w:rsidR="00E81FA7" w:rsidRPr="003E59E1" w:rsidRDefault="00E81FA7">
      <w:pPr>
        <w:pStyle w:val="FreeForm"/>
        <w:ind w:right="1060" w:firstLine="0"/>
        <w:rPr>
          <w:rFonts w:ascii="Times New Roman" w:hAnsi="Times New Roman" w:cs="Times New Roman"/>
        </w:rPr>
      </w:pPr>
    </w:p>
    <w:p w14:paraId="220083D5" w14:textId="5A5182C7" w:rsidR="00546276" w:rsidRPr="00FB4C85" w:rsidRDefault="008A3F06">
      <w:pPr>
        <w:pStyle w:val="FreeForm"/>
        <w:ind w:right="1060" w:firstLine="0"/>
        <w:rPr>
          <w:rFonts w:ascii="Times New Roman" w:hAnsi="Times New Roman" w:cs="Times New Roman"/>
        </w:rPr>
      </w:pPr>
      <w:r w:rsidRPr="003E59E1">
        <w:rPr>
          <w:rFonts w:ascii="Times New Roman" w:hAnsi="Times New Roman" w:cs="Times New Roman"/>
        </w:rPr>
        <w:t xml:space="preserve">In the </w:t>
      </w:r>
      <w:r w:rsidR="00AA4198" w:rsidRPr="003E59E1">
        <w:rPr>
          <w:rFonts w:ascii="Times New Roman" w:hAnsi="Times New Roman" w:cs="Times New Roman"/>
        </w:rPr>
        <w:t>world</w:t>
      </w:r>
      <w:r w:rsidRPr="003E59E1">
        <w:rPr>
          <w:rFonts w:ascii="Times New Roman" w:hAnsi="Times New Roman" w:cs="Times New Roman"/>
        </w:rPr>
        <w:t xml:space="preserve"> of XLP, students have</w:t>
      </w:r>
      <w:r w:rsidRPr="00FB4C85">
        <w:rPr>
          <w:rFonts w:ascii="Times New Roman" w:hAnsi="Times New Roman" w:cs="Times New Roman"/>
        </w:rPr>
        <w:t xml:space="preserve"> t</w:t>
      </w:r>
      <w:r w:rsidR="00757CC5" w:rsidRPr="003E59E1">
        <w:rPr>
          <w:rFonts w:ascii="Times New Roman" w:hAnsi="Times New Roman" w:cs="Times New Roman"/>
        </w:rPr>
        <w:t>he right to apply techni</w:t>
      </w:r>
      <w:r w:rsidR="006D37A0" w:rsidRPr="003E59E1">
        <w:rPr>
          <w:rFonts w:ascii="Times New Roman" w:hAnsi="Times New Roman" w:cs="Times New Roman"/>
        </w:rPr>
        <w:t>cal/natural resources to learn, t</w:t>
      </w:r>
      <w:r w:rsidR="00757CC5" w:rsidRPr="003E59E1">
        <w:rPr>
          <w:rFonts w:ascii="Times New Roman" w:hAnsi="Times New Roman" w:cs="Times New Roman"/>
        </w:rPr>
        <w:t>he right to res</w:t>
      </w:r>
      <w:r w:rsidR="00025835" w:rsidRPr="003E59E1">
        <w:rPr>
          <w:rFonts w:ascii="Times New Roman" w:hAnsi="Times New Roman" w:cs="Times New Roman"/>
        </w:rPr>
        <w:t>olve confl</w:t>
      </w:r>
      <w:r w:rsidR="00480C08" w:rsidRPr="003E59E1">
        <w:rPr>
          <w:rFonts w:ascii="Times New Roman" w:hAnsi="Times New Roman" w:cs="Times New Roman"/>
        </w:rPr>
        <w:t xml:space="preserve">icts or defend their rights </w:t>
      </w:r>
      <w:r w:rsidR="000013A9" w:rsidRPr="003E59E1">
        <w:rPr>
          <w:rFonts w:ascii="Times New Roman" w:hAnsi="Times New Roman" w:cs="Times New Roman"/>
        </w:rPr>
        <w:t>during the learning program</w:t>
      </w:r>
      <w:r w:rsidR="00474558" w:rsidRPr="003E59E1">
        <w:rPr>
          <w:rFonts w:ascii="Times New Roman" w:hAnsi="Times New Roman" w:cs="Times New Roman"/>
        </w:rPr>
        <w:t xml:space="preserve"> </w:t>
      </w:r>
      <w:r w:rsidR="00480C08" w:rsidRPr="003E59E1">
        <w:rPr>
          <w:rFonts w:ascii="Times New Roman" w:hAnsi="Times New Roman" w:cs="Times New Roman"/>
        </w:rPr>
        <w:t>(li</w:t>
      </w:r>
      <w:r w:rsidR="00025835" w:rsidRPr="003E59E1">
        <w:rPr>
          <w:rFonts w:ascii="Times New Roman" w:hAnsi="Times New Roman" w:cs="Times New Roman"/>
        </w:rPr>
        <w:t>tigation)</w:t>
      </w:r>
      <w:r w:rsidR="006D37A0" w:rsidRPr="003E59E1">
        <w:rPr>
          <w:rFonts w:ascii="Times New Roman" w:hAnsi="Times New Roman" w:cs="Times New Roman"/>
        </w:rPr>
        <w:t>, the right to exchange their assets, especially digitally transferrable and exchangeable as</w:t>
      </w:r>
      <w:r w:rsidR="00A93384" w:rsidRPr="003E59E1">
        <w:rPr>
          <w:rFonts w:ascii="Times New Roman" w:hAnsi="Times New Roman" w:cs="Times New Roman"/>
        </w:rPr>
        <w:t>sets</w:t>
      </w:r>
      <w:r w:rsidR="00EF4763" w:rsidRPr="003E59E1">
        <w:rPr>
          <w:rFonts w:ascii="Times New Roman" w:hAnsi="Times New Roman" w:cs="Times New Roman"/>
        </w:rPr>
        <w:t xml:space="preserve"> with other participants</w:t>
      </w:r>
      <w:r w:rsidR="006D37A0" w:rsidRPr="003E59E1">
        <w:rPr>
          <w:rFonts w:ascii="Times New Roman" w:hAnsi="Times New Roman" w:cs="Times New Roman"/>
        </w:rPr>
        <w:t xml:space="preserve">, </w:t>
      </w:r>
      <w:r w:rsidR="00A93384" w:rsidRPr="003E59E1">
        <w:rPr>
          <w:rFonts w:ascii="Times New Roman" w:hAnsi="Times New Roman" w:cs="Times New Roman"/>
        </w:rPr>
        <w:t xml:space="preserve">and the rights to present their opinions and ideas in </w:t>
      </w:r>
      <w:r w:rsidR="00191507" w:rsidRPr="003E59E1">
        <w:rPr>
          <w:rFonts w:ascii="Times New Roman" w:hAnsi="Times New Roman" w:cs="Times New Roman"/>
        </w:rPr>
        <w:t>the learning environment</w:t>
      </w:r>
      <w:r w:rsidR="00A93384" w:rsidRPr="003E59E1">
        <w:rPr>
          <w:rFonts w:ascii="Times New Roman" w:hAnsi="Times New Roman" w:cs="Times New Roman"/>
        </w:rPr>
        <w:t xml:space="preserve">. </w:t>
      </w:r>
      <w:r w:rsidR="003C0B1B" w:rsidRPr="003E59E1">
        <w:rPr>
          <w:rFonts w:ascii="Times New Roman" w:hAnsi="Times New Roman" w:cs="Times New Roman"/>
        </w:rPr>
        <w:t>T</w:t>
      </w:r>
      <w:r w:rsidR="006D37A0" w:rsidRPr="003E59E1">
        <w:rPr>
          <w:rFonts w:ascii="Times New Roman" w:hAnsi="Times New Roman" w:cs="Times New Roman"/>
        </w:rPr>
        <w:t>he</w:t>
      </w:r>
      <w:r w:rsidR="007A7B7E" w:rsidRPr="003E59E1">
        <w:rPr>
          <w:rFonts w:ascii="Times New Roman" w:hAnsi="Times New Roman" w:cs="Times New Roman"/>
        </w:rPr>
        <w:t>se four basic rights enable</w:t>
      </w:r>
      <w:r w:rsidR="00DF206F" w:rsidRPr="003E59E1">
        <w:rPr>
          <w:rFonts w:ascii="Times New Roman" w:hAnsi="Times New Roman" w:cs="Times New Roman"/>
        </w:rPr>
        <w:t xml:space="preserve"> </w:t>
      </w:r>
      <w:r w:rsidR="008979A7" w:rsidRPr="003E59E1">
        <w:rPr>
          <w:rFonts w:ascii="Times New Roman" w:hAnsi="Times New Roman" w:cs="Times New Roman"/>
        </w:rPr>
        <w:t xml:space="preserve">teachers and students to </w:t>
      </w:r>
      <w:r w:rsidR="005D3931" w:rsidRPr="003E59E1">
        <w:rPr>
          <w:rFonts w:ascii="Times New Roman" w:hAnsi="Times New Roman" w:cs="Times New Roman"/>
        </w:rPr>
        <w:t>operate</w:t>
      </w:r>
      <w:r w:rsidR="008979A7" w:rsidRPr="003E59E1">
        <w:rPr>
          <w:rFonts w:ascii="Times New Roman" w:hAnsi="Times New Roman" w:cs="Times New Roman"/>
        </w:rPr>
        <w:t xml:space="preserve"> with</w:t>
      </w:r>
      <w:r w:rsidR="005D3931" w:rsidRPr="003E59E1">
        <w:rPr>
          <w:rFonts w:ascii="Times New Roman" w:hAnsi="Times New Roman" w:cs="Times New Roman"/>
        </w:rPr>
        <w:t>in</w:t>
      </w:r>
      <w:r w:rsidR="008979A7" w:rsidRPr="003E59E1">
        <w:rPr>
          <w:rFonts w:ascii="Times New Roman" w:hAnsi="Times New Roman" w:cs="Times New Roman"/>
        </w:rPr>
        <w:t xml:space="preserve"> a </w:t>
      </w:r>
      <w:r w:rsidR="00DF206F" w:rsidRPr="003E59E1">
        <w:rPr>
          <w:rFonts w:ascii="Times New Roman" w:hAnsi="Times New Roman" w:cs="Times New Roman"/>
        </w:rPr>
        <w:t xml:space="preserve">wide range </w:t>
      </w:r>
      <w:r w:rsidR="00E70DC1" w:rsidRPr="003E59E1">
        <w:rPr>
          <w:rFonts w:ascii="Times New Roman" w:hAnsi="Times New Roman" w:cs="Times New Roman"/>
        </w:rPr>
        <w:t xml:space="preserve">of </w:t>
      </w:r>
      <w:r w:rsidR="008979A7" w:rsidRPr="003E59E1">
        <w:rPr>
          <w:rFonts w:ascii="Times New Roman" w:hAnsi="Times New Roman" w:cs="Times New Roman"/>
        </w:rPr>
        <w:t>dynamic learning context</w:t>
      </w:r>
      <w:r w:rsidR="004F5542" w:rsidRPr="003E59E1">
        <w:rPr>
          <w:rFonts w:ascii="Times New Roman" w:hAnsi="Times New Roman" w:cs="Times New Roman"/>
        </w:rPr>
        <w:t>s. XLP utilizes open sourced, multi-platform digital content distribution system, such as Git, to replicate and digitally track any digitally recordable content, from source code, design plans (technology), conflict resolution records (law), asset exchange records (market)</w:t>
      </w:r>
      <w:r w:rsidR="00F83886" w:rsidRPr="003E59E1">
        <w:rPr>
          <w:rFonts w:ascii="Times New Roman" w:hAnsi="Times New Roman" w:cs="Times New Roman"/>
        </w:rPr>
        <w:t>,</w:t>
      </w:r>
      <w:r w:rsidR="004F5542" w:rsidRPr="003E59E1">
        <w:rPr>
          <w:rFonts w:ascii="Times New Roman" w:hAnsi="Times New Roman" w:cs="Times New Roman"/>
        </w:rPr>
        <w:t xml:space="preserve"> and students’ learning reflections </w:t>
      </w:r>
      <w:r w:rsidR="00851A8F" w:rsidRPr="003E59E1">
        <w:rPr>
          <w:rFonts w:ascii="Times New Roman" w:hAnsi="Times New Roman" w:cs="Times New Roman"/>
        </w:rPr>
        <w:t xml:space="preserve">on blog </w:t>
      </w:r>
      <w:r w:rsidR="008D2900" w:rsidRPr="003E59E1">
        <w:rPr>
          <w:rFonts w:ascii="Times New Roman" w:hAnsi="Times New Roman" w:cs="Times New Roman"/>
        </w:rPr>
        <w:t>entries (</w:t>
      </w:r>
      <w:r w:rsidR="004F5542" w:rsidRPr="003E59E1">
        <w:rPr>
          <w:rFonts w:ascii="Times New Roman" w:hAnsi="Times New Roman" w:cs="Times New Roman"/>
        </w:rPr>
        <w:t xml:space="preserve">media). </w:t>
      </w:r>
      <w:r w:rsidR="008D2900" w:rsidRPr="003E59E1">
        <w:rPr>
          <w:rFonts w:ascii="Times New Roman" w:hAnsi="Times New Roman" w:cs="Times New Roman"/>
        </w:rPr>
        <w:t>The schools that operate XLP must also provide the physical in-presence learning environment to allow in-person learning activities.</w:t>
      </w:r>
    </w:p>
    <w:p w14:paraId="0CAFC56B" w14:textId="77777777" w:rsidR="003A3F16" w:rsidRPr="003E59E1" w:rsidRDefault="003A3F16">
      <w:pPr>
        <w:pStyle w:val="FreeForm"/>
        <w:ind w:right="1060" w:firstLine="0"/>
        <w:rPr>
          <w:rFonts w:ascii="Times New Roman" w:eastAsia="Times New Roman" w:hAnsi="Times New Roman" w:cs="Times New Roman"/>
        </w:rPr>
      </w:pPr>
    </w:p>
    <w:p w14:paraId="6BE857E4" w14:textId="416A24DB" w:rsidR="003A3F16" w:rsidRPr="002B0089" w:rsidRDefault="003A3F16" w:rsidP="003A3F16">
      <w:pPr>
        <w:pStyle w:val="FreeForm"/>
        <w:ind w:right="1060" w:firstLine="0"/>
        <w:rPr>
          <w:rFonts w:ascii="Times New Roman" w:hAnsi="Times New Roman" w:cs="Times New Roman"/>
          <w:b/>
        </w:rPr>
      </w:pPr>
      <w:bookmarkStart w:id="5" w:name="_GoBack"/>
      <w:r w:rsidRPr="002B0089">
        <w:rPr>
          <w:rFonts w:ascii="Times New Roman" w:hAnsi="Times New Roman" w:cs="Times New Roman"/>
          <w:b/>
        </w:rPr>
        <w:t>Participants</w:t>
      </w:r>
    </w:p>
    <w:bookmarkEnd w:id="5"/>
    <w:p w14:paraId="4E354016" w14:textId="6A660F26" w:rsidR="003A3F16" w:rsidRPr="003E59E1" w:rsidRDefault="00021068" w:rsidP="00FB4C85">
      <w:pPr>
        <w:pStyle w:val="FreeForm"/>
        <w:ind w:right="1060" w:firstLine="0"/>
        <w:rPr>
          <w:rFonts w:ascii="Times New Roman" w:hAnsi="Times New Roman" w:cs="Times New Roman"/>
        </w:rPr>
      </w:pPr>
      <w:r w:rsidRPr="003E59E1">
        <w:rPr>
          <w:rFonts w:ascii="Times New Roman" w:hAnsi="Times New Roman" w:cs="Times New Roman"/>
        </w:rPr>
        <w:t xml:space="preserve">To orchestrate inter-disciplinary </w:t>
      </w:r>
      <w:r w:rsidR="00307595" w:rsidRPr="003E59E1">
        <w:rPr>
          <w:rFonts w:ascii="Times New Roman" w:hAnsi="Times New Roman" w:cs="Times New Roman"/>
        </w:rPr>
        <w:t>collaboration</w:t>
      </w:r>
      <w:r w:rsidRPr="003E59E1">
        <w:rPr>
          <w:rFonts w:ascii="Times New Roman" w:hAnsi="Times New Roman" w:cs="Times New Roman"/>
        </w:rPr>
        <w:t xml:space="preserve">, teachers and students are assigned three different kinds of roles. Teachers and school administrators are called “Learning </w:t>
      </w:r>
      <w:r w:rsidR="004F0282" w:rsidRPr="003E59E1">
        <w:rPr>
          <w:rFonts w:ascii="Times New Roman" w:hAnsi="Times New Roman" w:cs="Times New Roman"/>
        </w:rPr>
        <w:t xml:space="preserve">Event </w:t>
      </w:r>
      <w:r w:rsidRPr="003E59E1">
        <w:rPr>
          <w:rFonts w:ascii="Times New Roman" w:hAnsi="Times New Roman" w:cs="Times New Roman"/>
        </w:rPr>
        <w:t xml:space="preserve">Organizers”, who provide resources and decide the main theme of learning outcome. Students </w:t>
      </w:r>
      <w:r w:rsidR="00DE1D3C" w:rsidRPr="003E59E1">
        <w:rPr>
          <w:rFonts w:ascii="Times New Roman" w:hAnsi="Times New Roman" w:cs="Times New Roman"/>
        </w:rPr>
        <w:t>and</w:t>
      </w:r>
      <w:r w:rsidRPr="003E59E1">
        <w:rPr>
          <w:rFonts w:ascii="Times New Roman" w:hAnsi="Times New Roman" w:cs="Times New Roman"/>
        </w:rPr>
        <w:t xml:space="preserve"> content providers</w:t>
      </w:r>
      <w:r w:rsidR="002F58A9" w:rsidRPr="003E59E1">
        <w:rPr>
          <w:rFonts w:ascii="Times New Roman" w:hAnsi="Times New Roman" w:cs="Times New Roman"/>
        </w:rPr>
        <w:t xml:space="preserve"> (</w:t>
      </w:r>
      <w:r w:rsidR="00DE4D47" w:rsidRPr="003E59E1">
        <w:rPr>
          <w:rFonts w:ascii="Times New Roman" w:hAnsi="Times New Roman" w:cs="Times New Roman"/>
        </w:rPr>
        <w:t xml:space="preserve">can be </w:t>
      </w:r>
      <w:r w:rsidR="002F58A9" w:rsidRPr="003E59E1">
        <w:rPr>
          <w:rFonts w:ascii="Times New Roman" w:hAnsi="Times New Roman" w:cs="Times New Roman"/>
        </w:rPr>
        <w:t>teachers</w:t>
      </w:r>
      <w:r w:rsidR="00DE4D47" w:rsidRPr="003E59E1">
        <w:rPr>
          <w:rFonts w:ascii="Times New Roman" w:hAnsi="Times New Roman" w:cs="Times New Roman"/>
        </w:rPr>
        <w:t xml:space="preserve"> or domain experts</w:t>
      </w:r>
      <w:r w:rsidR="002F58A9" w:rsidRPr="003E59E1">
        <w:rPr>
          <w:rFonts w:ascii="Times New Roman" w:hAnsi="Times New Roman" w:cs="Times New Roman"/>
        </w:rPr>
        <w:t>)</w:t>
      </w:r>
      <w:r w:rsidRPr="003E59E1">
        <w:rPr>
          <w:rFonts w:ascii="Times New Roman" w:hAnsi="Times New Roman" w:cs="Times New Roman"/>
        </w:rPr>
        <w:t xml:space="preserve"> are organized into two roles,</w:t>
      </w:r>
      <w:r w:rsidR="001B2DA3" w:rsidRPr="003E59E1">
        <w:rPr>
          <w:rFonts w:ascii="Times New Roman" w:hAnsi="Times New Roman" w:cs="Times New Roman"/>
        </w:rPr>
        <w:t> “Challenge Designers"</w:t>
      </w:r>
      <w:r w:rsidR="008A5469" w:rsidRPr="003E59E1">
        <w:rPr>
          <w:rFonts w:ascii="Times New Roman" w:hAnsi="Times New Roman" w:cs="Times New Roman"/>
        </w:rPr>
        <w:t xml:space="preserve"> </w:t>
      </w:r>
      <w:r w:rsidRPr="003E59E1">
        <w:rPr>
          <w:rFonts w:ascii="Times New Roman" w:hAnsi="Times New Roman" w:cs="Times New Roman"/>
        </w:rPr>
        <w:t>and “</w:t>
      </w:r>
      <w:r w:rsidR="0005284E" w:rsidRPr="003E59E1">
        <w:rPr>
          <w:rFonts w:ascii="Times New Roman" w:hAnsi="Times New Roman" w:cs="Times New Roman"/>
        </w:rPr>
        <w:t>Mission Executo</w:t>
      </w:r>
      <w:r w:rsidRPr="003E59E1">
        <w:rPr>
          <w:rFonts w:ascii="Times New Roman" w:hAnsi="Times New Roman" w:cs="Times New Roman"/>
        </w:rPr>
        <w:t>rs".</w:t>
      </w:r>
      <w:r w:rsidR="001B2DA3" w:rsidRPr="003E59E1">
        <w:rPr>
          <w:rFonts w:ascii="Times New Roman" w:hAnsi="Times New Roman" w:cs="Times New Roman"/>
        </w:rPr>
        <w:t xml:space="preserve"> </w:t>
      </w:r>
      <w:r w:rsidRPr="003E59E1">
        <w:rPr>
          <w:rFonts w:ascii="Times New Roman" w:hAnsi="Times New Roman" w:cs="Times New Roman"/>
        </w:rPr>
        <w:t>Challenge Designers</w:t>
      </w:r>
      <w:r w:rsidR="00050D0A" w:rsidRPr="003E59E1">
        <w:rPr>
          <w:rFonts w:ascii="Times New Roman" w:hAnsi="Times New Roman" w:cs="Times New Roman"/>
        </w:rPr>
        <w:t xml:space="preserve"> </w:t>
      </w:r>
      <w:r w:rsidRPr="003E59E1">
        <w:rPr>
          <w:rFonts w:ascii="Times New Roman" w:hAnsi="Times New Roman" w:cs="Times New Roman"/>
        </w:rPr>
        <w:t xml:space="preserve">are </w:t>
      </w:r>
      <w:r w:rsidR="008F0A62" w:rsidRPr="003E59E1">
        <w:rPr>
          <w:rFonts w:ascii="Times New Roman" w:hAnsi="Times New Roman" w:cs="Times New Roman"/>
        </w:rPr>
        <w:t>activity</w:t>
      </w:r>
      <w:r w:rsidRPr="003E59E1">
        <w:rPr>
          <w:rFonts w:ascii="Times New Roman" w:hAnsi="Times New Roman" w:cs="Times New Roman"/>
        </w:rPr>
        <w:t xml:space="preserve"> designers, who </w:t>
      </w:r>
      <w:r w:rsidR="007F7EB6" w:rsidRPr="003E59E1">
        <w:rPr>
          <w:rFonts w:ascii="Times New Roman" w:hAnsi="Times New Roman" w:cs="Times New Roman"/>
        </w:rPr>
        <w:t xml:space="preserve">collaboratively </w:t>
      </w:r>
      <w:r w:rsidR="001B2DA3" w:rsidRPr="003E59E1">
        <w:rPr>
          <w:rFonts w:ascii="Times New Roman" w:hAnsi="Times New Roman" w:cs="Times New Roman"/>
        </w:rPr>
        <w:t xml:space="preserve">create tailor-made learning experience </w:t>
      </w:r>
      <w:r w:rsidR="002E0608" w:rsidRPr="003E59E1">
        <w:rPr>
          <w:rFonts w:ascii="Times New Roman" w:hAnsi="Times New Roman" w:cs="Times New Roman"/>
        </w:rPr>
        <w:t>that fits the resource constraints and contextual requirements of its target students.</w:t>
      </w:r>
      <w:r w:rsidR="001B2DA3" w:rsidRPr="003E59E1">
        <w:rPr>
          <w:rFonts w:ascii="Times New Roman" w:hAnsi="Times New Roman" w:cs="Times New Roman"/>
        </w:rPr>
        <w:t xml:space="preserve"> </w:t>
      </w:r>
      <w:r w:rsidR="0038655F" w:rsidRPr="003E59E1">
        <w:rPr>
          <w:rFonts w:ascii="Times New Roman" w:hAnsi="Times New Roman" w:cs="Times New Roman"/>
        </w:rPr>
        <w:t>Challenge Designers</w:t>
      </w:r>
      <w:r w:rsidR="002E0608" w:rsidRPr="003E59E1">
        <w:rPr>
          <w:rFonts w:ascii="Times New Roman" w:hAnsi="Times New Roman" w:cs="Times New Roman"/>
        </w:rPr>
        <w:t xml:space="preserve"> also serve as </w:t>
      </w:r>
      <w:r w:rsidR="00710232" w:rsidRPr="003E59E1">
        <w:rPr>
          <w:rFonts w:ascii="Times New Roman" w:hAnsi="Times New Roman" w:cs="Times New Roman"/>
        </w:rPr>
        <w:t>s</w:t>
      </w:r>
      <w:r w:rsidR="002E0608" w:rsidRPr="003E59E1">
        <w:rPr>
          <w:rFonts w:ascii="Times New Roman" w:hAnsi="Times New Roman" w:cs="Times New Roman"/>
        </w:rPr>
        <w:t xml:space="preserve">eed </w:t>
      </w:r>
      <w:r w:rsidR="00167127" w:rsidRPr="003E59E1">
        <w:rPr>
          <w:rFonts w:ascii="Times New Roman" w:hAnsi="Times New Roman" w:cs="Times New Roman"/>
        </w:rPr>
        <w:t>Mission Executo</w:t>
      </w:r>
      <w:r w:rsidR="00DE1D3C" w:rsidRPr="003E59E1">
        <w:rPr>
          <w:rFonts w:ascii="Times New Roman" w:hAnsi="Times New Roman" w:cs="Times New Roman"/>
        </w:rPr>
        <w:t xml:space="preserve">rs. They must try out their own </w:t>
      </w:r>
      <w:r w:rsidR="008276E1" w:rsidRPr="003E59E1">
        <w:rPr>
          <w:rFonts w:ascii="Times New Roman" w:hAnsi="Times New Roman" w:cs="Times New Roman"/>
        </w:rPr>
        <w:t xml:space="preserve">learning activity </w:t>
      </w:r>
      <w:r w:rsidR="00DE1D3C" w:rsidRPr="003E59E1">
        <w:rPr>
          <w:rFonts w:ascii="Times New Roman" w:hAnsi="Times New Roman" w:cs="Times New Roman"/>
        </w:rPr>
        <w:t xml:space="preserve">design </w:t>
      </w:r>
      <w:r w:rsidR="00DC769D" w:rsidRPr="003E59E1">
        <w:rPr>
          <w:rFonts w:ascii="Times New Roman" w:hAnsi="Times New Roman" w:cs="Times New Roman"/>
        </w:rPr>
        <w:t xml:space="preserve">and refine the activity design before “Mission </w:t>
      </w:r>
      <w:r w:rsidR="0087558F" w:rsidRPr="003E59E1">
        <w:rPr>
          <w:rFonts w:ascii="Times New Roman" w:hAnsi="Times New Roman" w:cs="Times New Roman"/>
        </w:rPr>
        <w:t>Executors</w:t>
      </w:r>
      <w:r w:rsidR="00DC769D" w:rsidRPr="003E59E1">
        <w:rPr>
          <w:rFonts w:ascii="Times New Roman" w:hAnsi="Times New Roman" w:cs="Times New Roman"/>
        </w:rPr>
        <w:t xml:space="preserve">” participates in the learning program. </w:t>
      </w:r>
      <w:r w:rsidR="001B2DA3" w:rsidRPr="003E59E1">
        <w:rPr>
          <w:rFonts w:ascii="Times New Roman" w:hAnsi="Times New Roman" w:cs="Times New Roman"/>
        </w:rPr>
        <w:t>“</w:t>
      </w:r>
      <w:r w:rsidR="001B2DA3" w:rsidRPr="00FB4C85">
        <w:rPr>
          <w:rFonts w:ascii="Times New Roman" w:hAnsi="Times New Roman" w:cs="Times New Roman"/>
        </w:rPr>
        <w:t xml:space="preserve">Mission </w:t>
      </w:r>
      <w:r w:rsidR="0087558F" w:rsidRPr="003E59E1">
        <w:rPr>
          <w:rFonts w:ascii="Times New Roman" w:hAnsi="Times New Roman" w:cs="Times New Roman"/>
        </w:rPr>
        <w:t>Executors</w:t>
      </w:r>
      <w:r w:rsidR="001B2DA3" w:rsidRPr="003E59E1">
        <w:rPr>
          <w:rFonts w:ascii="Times New Roman" w:hAnsi="Times New Roman" w:cs="Times New Roman"/>
        </w:rPr>
        <w:t>” are </w:t>
      </w:r>
      <w:r w:rsidR="003A563D" w:rsidRPr="003E59E1">
        <w:rPr>
          <w:rFonts w:ascii="Times New Roman" w:hAnsi="Times New Roman" w:cs="Times New Roman"/>
        </w:rPr>
        <w:t xml:space="preserve">empowered </w:t>
      </w:r>
      <w:r w:rsidR="001B2DA3" w:rsidRPr="003E59E1">
        <w:rPr>
          <w:rFonts w:ascii="Times New Roman" w:hAnsi="Times New Roman" w:cs="Times New Roman"/>
        </w:rPr>
        <w:t>by</w:t>
      </w:r>
      <w:r w:rsidR="003A563D" w:rsidRPr="003E59E1">
        <w:rPr>
          <w:rFonts w:ascii="Times New Roman" w:hAnsi="Times New Roman" w:cs="Times New Roman"/>
        </w:rPr>
        <w:t xml:space="preserve"> the </w:t>
      </w:r>
      <w:r w:rsidR="001B2DA3" w:rsidRPr="003E59E1">
        <w:rPr>
          <w:rFonts w:ascii="Times New Roman" w:hAnsi="Times New Roman" w:cs="Times New Roman"/>
        </w:rPr>
        <w:t xml:space="preserve">“four forces” </w:t>
      </w:r>
      <w:r w:rsidR="008F4B80" w:rsidRPr="003E59E1">
        <w:rPr>
          <w:rFonts w:ascii="Times New Roman" w:hAnsi="Times New Roman" w:cs="Times New Roman"/>
        </w:rPr>
        <w:t xml:space="preserve">provided in the </w:t>
      </w:r>
      <w:r w:rsidR="00290390" w:rsidRPr="003E59E1">
        <w:rPr>
          <w:rFonts w:ascii="Times New Roman" w:hAnsi="Times New Roman" w:cs="Times New Roman"/>
        </w:rPr>
        <w:t xml:space="preserve">Operating Environment. </w:t>
      </w:r>
      <w:r w:rsidR="000F7360" w:rsidRPr="003E59E1">
        <w:rPr>
          <w:rFonts w:ascii="Times New Roman" w:hAnsi="Times New Roman" w:cs="Times New Roman"/>
        </w:rPr>
        <w:t xml:space="preserve">They also </w:t>
      </w:r>
      <w:r w:rsidR="001B2DA3" w:rsidRPr="003E59E1">
        <w:rPr>
          <w:rFonts w:ascii="Times New Roman" w:hAnsi="Times New Roman" w:cs="Times New Roman"/>
        </w:rPr>
        <w:t>provide face-to-face feedback to “Challenge Designers”</w:t>
      </w:r>
      <w:r w:rsidR="008444B0" w:rsidRPr="003E59E1">
        <w:rPr>
          <w:rFonts w:ascii="Times New Roman" w:hAnsi="Times New Roman" w:cs="Times New Roman"/>
        </w:rPr>
        <w:t>, so that learning activities can be refined</w:t>
      </w:r>
      <w:r w:rsidR="001B2DA3" w:rsidRPr="003E59E1">
        <w:rPr>
          <w:rFonts w:ascii="Times New Roman" w:hAnsi="Times New Roman" w:cs="Times New Roman"/>
        </w:rPr>
        <w:t xml:space="preserve"> during and after the learning activities. </w:t>
      </w:r>
    </w:p>
    <w:p w14:paraId="4B80C61B" w14:textId="77777777" w:rsidR="003A3F16" w:rsidRPr="003E59E1" w:rsidRDefault="003A3F16">
      <w:pPr>
        <w:pStyle w:val="FreeForm"/>
        <w:ind w:right="1060" w:firstLine="0"/>
        <w:rPr>
          <w:rFonts w:ascii="Times New Roman" w:eastAsia="Times New Roman" w:hAnsi="Times New Roman" w:cs="Times New Roman"/>
        </w:rPr>
      </w:pPr>
    </w:p>
    <w:p w14:paraId="13EDB386" w14:textId="1648AB65" w:rsidR="00164BBC" w:rsidRPr="002B0089" w:rsidRDefault="00AB7A42" w:rsidP="00954277">
      <w:pPr>
        <w:pStyle w:val="FreeForm"/>
        <w:ind w:right="1060" w:firstLine="0"/>
        <w:rPr>
          <w:rFonts w:ascii="Times New Roman" w:hAnsi="Times New Roman" w:cs="Times New Roman"/>
          <w:b/>
        </w:rPr>
      </w:pPr>
      <w:r w:rsidRPr="002B0089">
        <w:rPr>
          <w:rFonts w:ascii="Times New Roman" w:hAnsi="Times New Roman" w:cs="Times New Roman"/>
          <w:b/>
        </w:rPr>
        <w:t>Process</w:t>
      </w:r>
    </w:p>
    <w:p w14:paraId="25E8DCF7" w14:textId="6F5BEE94"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XLP treats every learning team as a microscopic society in a digital publishing / learning workflow.  The learning workflow in each learning experience is divided roughly into five stages:</w:t>
      </w:r>
    </w:p>
    <w:p w14:paraId="30DC6AED" w14:textId="6E729427" w:rsidR="00164BBC" w:rsidRPr="003E59E1" w:rsidRDefault="00E95485"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idea</w:t>
      </w:r>
      <w:proofErr w:type="gramEnd"/>
      <w:r w:rsidRPr="003E59E1">
        <w:rPr>
          <w:rFonts w:ascii="Times New Roman" w:hAnsi="Times New Roman" w:cs="Times New Roman"/>
        </w:rPr>
        <w:t xml:space="preserve"> generation and </w:t>
      </w:r>
      <w:r w:rsidR="00C137FB" w:rsidRPr="003E59E1">
        <w:rPr>
          <w:rFonts w:ascii="Times New Roman" w:hAnsi="Times New Roman" w:cs="Times New Roman"/>
        </w:rPr>
        <w:t>goal definition</w:t>
      </w:r>
      <w:r w:rsidR="00164BBC" w:rsidRPr="003E59E1">
        <w:rPr>
          <w:rFonts w:ascii="Times New Roman" w:hAnsi="Times New Roman" w:cs="Times New Roman"/>
        </w:rPr>
        <w:t>;</w:t>
      </w:r>
    </w:p>
    <w:p w14:paraId="542FEAE6" w14:textId="6E4B4813"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resource</w:t>
      </w:r>
      <w:proofErr w:type="gramEnd"/>
      <w:r w:rsidRPr="003E59E1">
        <w:rPr>
          <w:rFonts w:ascii="Times New Roman" w:hAnsi="Times New Roman" w:cs="Times New Roman"/>
        </w:rPr>
        <w:t xml:space="preserve"> planning;</w:t>
      </w:r>
    </w:p>
    <w:p w14:paraId="0F5FEAA1" w14:textId="63D4B599"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distributed</w:t>
      </w:r>
      <w:proofErr w:type="gramEnd"/>
      <w:r w:rsidRPr="003E59E1">
        <w:rPr>
          <w:rFonts w:ascii="Times New Roman" w:hAnsi="Times New Roman" w:cs="Times New Roman"/>
        </w:rPr>
        <w:t xml:space="preserve"> content management;</w:t>
      </w:r>
    </w:p>
    <w:p w14:paraId="6506CCA5" w14:textId="21711EF1"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product</w:t>
      </w:r>
      <w:proofErr w:type="gramEnd"/>
      <w:r w:rsidRPr="003E59E1">
        <w:rPr>
          <w:rFonts w:ascii="Times New Roman" w:hAnsi="Times New Roman" w:cs="Times New Roman"/>
        </w:rPr>
        <w:t xml:space="preserve"> development; and</w:t>
      </w:r>
    </w:p>
    <w:p w14:paraId="19473E4B" w14:textId="145C31A8"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media</w:t>
      </w:r>
      <w:proofErr w:type="gramEnd"/>
      <w:r w:rsidRPr="003E59E1">
        <w:rPr>
          <w:rFonts w:ascii="Times New Roman" w:hAnsi="Times New Roman" w:cs="Times New Roman"/>
        </w:rPr>
        <w:t xml:space="preserve"> publishing.</w:t>
      </w:r>
    </w:p>
    <w:p w14:paraId="5D2D7EAA" w14:textId="6F468B0C"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 xml:space="preserve">In the first stage of a learning experience, some learners, called “Challenge Designers,” </w:t>
      </w:r>
      <w:r w:rsidR="00431F6A" w:rsidRPr="003E59E1">
        <w:rPr>
          <w:rFonts w:ascii="Times New Roman" w:hAnsi="Times New Roman" w:cs="Times New Roman"/>
        </w:rPr>
        <w:t xml:space="preserve">workout </w:t>
      </w:r>
      <w:r w:rsidR="00817E20" w:rsidRPr="003E59E1">
        <w:rPr>
          <w:rFonts w:ascii="Times New Roman" w:hAnsi="Times New Roman" w:cs="Times New Roman"/>
        </w:rPr>
        <w:t>activity ideas</w:t>
      </w:r>
      <w:r w:rsidRPr="003E59E1">
        <w:rPr>
          <w:rFonts w:ascii="Times New Roman" w:hAnsi="Times New Roman" w:cs="Times New Roman"/>
        </w:rPr>
        <w:t xml:space="preserve"> an </w:t>
      </w:r>
      <w:r w:rsidR="00817E20" w:rsidRPr="003E59E1">
        <w:rPr>
          <w:rFonts w:ascii="Times New Roman" w:hAnsi="Times New Roman" w:cs="Times New Roman"/>
        </w:rPr>
        <w:t xml:space="preserve">define a </w:t>
      </w:r>
      <w:r w:rsidR="00431F6A" w:rsidRPr="003E59E1">
        <w:rPr>
          <w:rFonts w:ascii="Times New Roman" w:hAnsi="Times New Roman" w:cs="Times New Roman"/>
        </w:rPr>
        <w:t xml:space="preserve">set of </w:t>
      </w:r>
      <w:r w:rsidR="004708DF" w:rsidRPr="003E59E1">
        <w:rPr>
          <w:rFonts w:ascii="Times New Roman" w:hAnsi="Times New Roman" w:cs="Times New Roman"/>
        </w:rPr>
        <w:t>learning objective</w:t>
      </w:r>
      <w:r w:rsidR="00431F6A" w:rsidRPr="003E59E1">
        <w:rPr>
          <w:rFonts w:ascii="Times New Roman" w:hAnsi="Times New Roman" w:cs="Times New Roman"/>
        </w:rPr>
        <w:t>s</w:t>
      </w:r>
      <w:r w:rsidR="004708DF" w:rsidRPr="003E59E1">
        <w:rPr>
          <w:rFonts w:ascii="Times New Roman" w:hAnsi="Times New Roman" w:cs="Times New Roman"/>
        </w:rPr>
        <w:t xml:space="preserve"> </w:t>
      </w:r>
      <w:r w:rsidRPr="003E59E1">
        <w:rPr>
          <w:rFonts w:ascii="Times New Roman" w:hAnsi="Times New Roman" w:cs="Times New Roman"/>
        </w:rPr>
        <w:t>to draw domain-specific experts to participate in a learning experience as content providers or learners.</w:t>
      </w:r>
    </w:p>
    <w:p w14:paraId="35611B2C" w14:textId="77777777" w:rsidR="00164BBC" w:rsidRPr="003E59E1" w:rsidRDefault="00164BBC" w:rsidP="00FB4C85">
      <w:pPr>
        <w:pStyle w:val="FreeForm"/>
        <w:ind w:right="1060" w:firstLine="0"/>
        <w:rPr>
          <w:rFonts w:ascii="Times New Roman" w:hAnsi="Times New Roman" w:cs="Times New Roman"/>
        </w:rPr>
      </w:pPr>
    </w:p>
    <w:p w14:paraId="695C3189" w14:textId="77777777"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lastRenderedPageBreak/>
        <w:t>In the latter four stages of the learning experience, Challenge Designers leverage the “Four Forces” mechanisms to facilitate the participation of scalable problem solving teams comprising “Mission Executors” (the other learners) in customized learning experiences that enable “crowd learning.”</w:t>
      </w:r>
    </w:p>
    <w:p w14:paraId="10E54AB6" w14:textId="77777777" w:rsidR="00164BBC" w:rsidRPr="003E59E1" w:rsidRDefault="00164BBC" w:rsidP="00FB4C85">
      <w:pPr>
        <w:pStyle w:val="FreeForm"/>
        <w:ind w:right="1060" w:firstLine="0"/>
        <w:rPr>
          <w:rFonts w:ascii="Times New Roman" w:hAnsi="Times New Roman" w:cs="Times New Roman"/>
        </w:rPr>
      </w:pPr>
    </w:p>
    <w:p w14:paraId="476FD7D9" w14:textId="77777777"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The form that learning experiences can take is flexible.  At this point, they generally take the form of intensive one-week workshops or semester college courses.  “Presence learning” sessions serve as technology transfer lectures, dispute resolution hearings, asset auctions or exchanges, product or service demonstrations, or press conferences.  Learners define and refine the “Four Forces” mechanism of “crowd learning” through their respective and collective experiences.</w:t>
      </w:r>
    </w:p>
    <w:p w14:paraId="28B86E5C" w14:textId="77777777" w:rsidR="00164BBC" w:rsidRPr="003E59E1" w:rsidRDefault="00164BBC" w:rsidP="00FB4C85">
      <w:pPr>
        <w:pStyle w:val="FreeForm"/>
        <w:ind w:right="1060" w:firstLine="0"/>
        <w:rPr>
          <w:rFonts w:ascii="Times New Roman" w:hAnsi="Times New Roman" w:cs="Times New Roman"/>
        </w:rPr>
      </w:pPr>
    </w:p>
    <w:p w14:paraId="73F7F97A" w14:textId="76085B1C" w:rsidR="00313E27" w:rsidRDefault="009B06EC" w:rsidP="00FD6799">
      <w:pPr>
        <w:pStyle w:val="FreeForm"/>
        <w:ind w:right="1060" w:firstLine="0"/>
        <w:rPr>
          <w:rFonts w:ascii="Times New Roman" w:hAnsi="Times New Roman" w:cs="Times New Roman"/>
        </w:rPr>
      </w:pPr>
      <w:r w:rsidRPr="003E59E1">
        <w:rPr>
          <w:rFonts w:ascii="Times New Roman" w:hAnsi="Times New Roman" w:cs="Times New Roman"/>
        </w:rPr>
        <w:t xml:space="preserve">All learners must acquire </w:t>
      </w:r>
      <w:r w:rsidR="00164BBC" w:rsidRPr="003E59E1">
        <w:rPr>
          <w:rFonts w:ascii="Times New Roman" w:hAnsi="Times New Roman" w:cs="Times New Roman"/>
        </w:rPr>
        <w:t xml:space="preserve">digital identities </w:t>
      </w:r>
      <w:r w:rsidRPr="003E59E1">
        <w:rPr>
          <w:rFonts w:ascii="Times New Roman" w:hAnsi="Times New Roman" w:cs="Times New Roman"/>
        </w:rPr>
        <w:t>when they participating in any XLP event. This digital identity enables</w:t>
      </w:r>
      <w:r w:rsidR="00164BBC" w:rsidRPr="003E59E1">
        <w:rPr>
          <w:rFonts w:ascii="Times New Roman" w:hAnsi="Times New Roman" w:cs="Times New Roman"/>
        </w:rPr>
        <w:t xml:space="preserve"> them to use Digital Content Sharing and Change Management technologies to track their </w:t>
      </w:r>
      <w:r w:rsidR="00731FBA" w:rsidRPr="003E59E1">
        <w:rPr>
          <w:rFonts w:ascii="Times New Roman" w:hAnsi="Times New Roman" w:cs="Times New Roman"/>
        </w:rPr>
        <w:t>individualized</w:t>
      </w:r>
      <w:r w:rsidR="00164BBC" w:rsidRPr="003E59E1">
        <w:rPr>
          <w:rFonts w:ascii="Times New Roman" w:hAnsi="Times New Roman" w:cs="Times New Roman"/>
        </w:rPr>
        <w:t xml:space="preserve"> </w:t>
      </w:r>
      <w:r w:rsidR="00731FBA" w:rsidRPr="003E59E1">
        <w:rPr>
          <w:rFonts w:ascii="Times New Roman" w:hAnsi="Times New Roman" w:cs="Times New Roman"/>
        </w:rPr>
        <w:t>“</w:t>
      </w:r>
      <w:r w:rsidR="004906DF" w:rsidRPr="003E59E1">
        <w:rPr>
          <w:rFonts w:ascii="Times New Roman" w:hAnsi="Times New Roman" w:cs="Times New Roman"/>
        </w:rPr>
        <w:t>change history</w:t>
      </w:r>
      <w:r w:rsidR="00731FBA" w:rsidRPr="003E59E1">
        <w:rPr>
          <w:rFonts w:ascii="Times New Roman" w:hAnsi="Times New Roman" w:cs="Times New Roman"/>
        </w:rPr>
        <w:t>”</w:t>
      </w:r>
      <w:r w:rsidR="004906DF" w:rsidRPr="003E59E1">
        <w:rPr>
          <w:rFonts w:ascii="Times New Roman" w:hAnsi="Times New Roman" w:cs="Times New Roman"/>
        </w:rPr>
        <w:t xml:space="preserve"> </w:t>
      </w:r>
      <w:r w:rsidR="00164BBC" w:rsidRPr="003E59E1">
        <w:rPr>
          <w:rFonts w:ascii="Times New Roman" w:hAnsi="Times New Roman" w:cs="Times New Roman"/>
        </w:rPr>
        <w:t xml:space="preserve">data so that they are able </w:t>
      </w:r>
      <w:r w:rsidR="001211FC" w:rsidRPr="003E59E1">
        <w:rPr>
          <w:rFonts w:ascii="Times New Roman" w:hAnsi="Times New Roman" w:cs="Times New Roman"/>
        </w:rPr>
        <w:t xml:space="preserve">to </w:t>
      </w:r>
      <w:r w:rsidR="00164BBC" w:rsidRPr="003E59E1">
        <w:rPr>
          <w:rFonts w:ascii="Times New Roman" w:hAnsi="Times New Roman" w:cs="Times New Roman"/>
        </w:rPr>
        <w:t xml:space="preserve">systematically exchange their respective digitally tracked contributions with other learners and negotiate their rights and resolve conflicts through this digital platform.  </w:t>
      </w:r>
      <w:r w:rsidR="00846871" w:rsidRPr="003E59E1">
        <w:rPr>
          <w:rFonts w:ascii="Times New Roman" w:hAnsi="Times New Roman" w:cs="Times New Roman"/>
        </w:rPr>
        <w:t>To enable r</w:t>
      </w:r>
      <w:r w:rsidR="00FA1FC0" w:rsidRPr="003E59E1">
        <w:rPr>
          <w:rFonts w:ascii="Times New Roman" w:hAnsi="Times New Roman" w:cs="Times New Roman"/>
        </w:rPr>
        <w:t>eliable and scalable data analysis and accumulation services, Challenge Designers should work</w:t>
      </w:r>
      <w:r w:rsidR="00164BBC" w:rsidRPr="003E59E1">
        <w:rPr>
          <w:rFonts w:ascii="Times New Roman" w:hAnsi="Times New Roman" w:cs="Times New Roman"/>
        </w:rPr>
        <w:t xml:space="preserve"> with crypto-currency (Bitcoin) operators and Git-based learning process data solution providers to </w:t>
      </w:r>
      <w:r w:rsidR="002C1855" w:rsidRPr="003E59E1">
        <w:rPr>
          <w:rFonts w:ascii="Times New Roman" w:hAnsi="Times New Roman" w:cs="Times New Roman"/>
        </w:rPr>
        <w:t>try out desirable technical services</w:t>
      </w:r>
      <w:r w:rsidR="00164BBC" w:rsidRPr="003E59E1">
        <w:rPr>
          <w:rFonts w:ascii="Times New Roman" w:hAnsi="Times New Roman" w:cs="Times New Roman"/>
        </w:rPr>
        <w:t xml:space="preserve">. </w:t>
      </w:r>
      <w:r w:rsidR="00DE6F77" w:rsidRPr="003E59E1">
        <w:rPr>
          <w:rFonts w:ascii="Times New Roman" w:hAnsi="Times New Roman" w:cs="Times New Roman"/>
        </w:rPr>
        <w:t xml:space="preserve">When ever possible, Learning </w:t>
      </w:r>
      <w:r w:rsidR="006F3227" w:rsidRPr="003E59E1">
        <w:rPr>
          <w:rFonts w:ascii="Times New Roman" w:hAnsi="Times New Roman" w:cs="Times New Roman"/>
        </w:rPr>
        <w:t>E</w:t>
      </w:r>
      <w:r w:rsidR="00DE6F77" w:rsidRPr="003E59E1">
        <w:rPr>
          <w:rFonts w:ascii="Times New Roman" w:hAnsi="Times New Roman" w:cs="Times New Roman"/>
        </w:rPr>
        <w:t>vent Organizer should invite</w:t>
      </w:r>
      <w:r w:rsidR="00164BBC" w:rsidRPr="003E59E1">
        <w:rPr>
          <w:rFonts w:ascii="Times New Roman" w:hAnsi="Times New Roman" w:cs="Times New Roman"/>
        </w:rPr>
        <w:t xml:space="preserve"> real-world public media experts to work with students in writing press releases and even to conduct “real” press conferences.</w:t>
      </w:r>
    </w:p>
    <w:p w14:paraId="399C2E31" w14:textId="77777777" w:rsidR="00FD6799" w:rsidRPr="00FD6799" w:rsidRDefault="00FD6799" w:rsidP="00FD6799">
      <w:pPr>
        <w:pStyle w:val="FreeForm"/>
        <w:ind w:right="1060" w:firstLine="0"/>
        <w:rPr>
          <w:rFonts w:ascii="Times New Roman" w:hAnsi="Times New Roman" w:cs="Times New Roman"/>
        </w:rPr>
      </w:pPr>
    </w:p>
    <w:p w14:paraId="0B2AB4D6" w14:textId="77777777" w:rsidR="00313E27" w:rsidRPr="00FD6799" w:rsidRDefault="00C576DE">
      <w:pPr>
        <w:pStyle w:val="FreeForm"/>
        <w:ind w:right="1060" w:firstLine="0"/>
        <w:rPr>
          <w:rFonts w:ascii="Arial"/>
          <w:b/>
        </w:rPr>
      </w:pPr>
      <w:r w:rsidRPr="00FD6799">
        <w:rPr>
          <w:rFonts w:ascii="Arial"/>
          <w:b/>
        </w:rPr>
        <w:t>Demonstrated Results</w:t>
      </w:r>
    </w:p>
    <w:p w14:paraId="00681E6F" w14:textId="77777777" w:rsidR="00313E27" w:rsidRPr="003E59E1" w:rsidRDefault="00C576DE">
      <w:pPr>
        <w:pStyle w:val="FreeForm"/>
        <w:ind w:right="1060" w:firstLine="0"/>
        <w:rPr>
          <w:rFonts w:ascii="Times New Roman" w:eastAsia="Times New Roman" w:hAnsi="Times New Roman" w:cs="Times New Roman"/>
        </w:rPr>
      </w:pPr>
      <w:r w:rsidRPr="003E59E1">
        <w:rPr>
          <w:rFonts w:ascii="Times New Roman" w:hAnsi="Times New Roman" w:cs="Times New Roman"/>
        </w:rPr>
        <w:t>.</w:t>
      </w:r>
    </w:p>
    <w:p w14:paraId="3E7816BE" w14:textId="70E8673A" w:rsidR="00240E88" w:rsidRDefault="00C576DE">
      <w:pPr>
        <w:pStyle w:val="FreeForm"/>
        <w:ind w:right="1060" w:firstLine="0"/>
        <w:jc w:val="both"/>
        <w:rPr>
          <w:rFonts w:ascii="Times New Roman" w:hAnsi="Times New Roman" w:cs="Times New Roman"/>
        </w:rPr>
      </w:pPr>
      <w:r w:rsidRPr="003E59E1">
        <w:rPr>
          <w:rFonts w:ascii="Times New Roman" w:hAnsi="Times New Roman" w:cs="Times New Roman"/>
        </w:rPr>
        <w:t>Since June 2012, XLP-based orientation programs and semester-long courses have been conducted at Tsinghua University in Beijing, National Taiwan University of Science and Technology, Taylors</w:t>
      </w:r>
      <w:r w:rsidRPr="00FD6799">
        <w:rPr>
          <w:rFonts w:ascii="Times New Roman" w:hAnsi="Times New Roman" w:cs="Times New Roman"/>
        </w:rPr>
        <w:t>’ </w:t>
      </w:r>
      <w:r w:rsidRPr="003E59E1">
        <w:rPr>
          <w:rFonts w:ascii="Times New Roman" w:hAnsi="Times New Roman" w:cs="Times New Roman"/>
        </w:rPr>
        <w:t xml:space="preserve">University in Malaysia, Singapore University of </w:t>
      </w:r>
      <w:del w:id="6" w:author="benkoo" w:date="2014-09-25T22:49:00Z">
        <w:r w:rsidRPr="003E59E1" w:rsidDel="00316EDE">
          <w:rPr>
            <w:rFonts w:ascii="Times New Roman" w:hAnsi="Times New Roman" w:cs="Times New Roman"/>
          </w:rPr>
          <w:delText xml:space="preserve">Design </w:delText>
        </w:r>
      </w:del>
      <w:ins w:id="7" w:author="benkoo" w:date="2014-09-25T22:49:00Z">
        <w:r w:rsidR="00316EDE" w:rsidRPr="003E59E1">
          <w:rPr>
            <w:rFonts w:ascii="Times New Roman" w:hAnsi="Times New Roman" w:cs="Times New Roman"/>
          </w:rPr>
          <w:t xml:space="preserve">Technology </w:t>
        </w:r>
      </w:ins>
      <w:r w:rsidRPr="003E59E1">
        <w:rPr>
          <w:rFonts w:ascii="Times New Roman" w:hAnsi="Times New Roman" w:cs="Times New Roman"/>
        </w:rPr>
        <w:t xml:space="preserve">and </w:t>
      </w:r>
      <w:del w:id="8" w:author="benkoo" w:date="2014-09-25T22:49:00Z">
        <w:r w:rsidRPr="003E59E1" w:rsidDel="00316EDE">
          <w:rPr>
            <w:rFonts w:ascii="Times New Roman" w:hAnsi="Times New Roman" w:cs="Times New Roman"/>
          </w:rPr>
          <w:delText>Technology</w:delText>
        </w:r>
      </w:del>
      <w:ins w:id="9" w:author="benkoo" w:date="2014-09-25T22:49:00Z">
        <w:r w:rsidR="00316EDE" w:rsidRPr="003E59E1">
          <w:rPr>
            <w:rFonts w:ascii="Times New Roman" w:hAnsi="Times New Roman" w:cs="Times New Roman"/>
          </w:rPr>
          <w:t>Design</w:t>
        </w:r>
      </w:ins>
      <w:r w:rsidRPr="003E59E1">
        <w:rPr>
          <w:rFonts w:ascii="Times New Roman" w:hAnsi="Times New Roman" w:cs="Times New Roman"/>
        </w:rPr>
        <w:t>, two vocational colleges, and many leading high schools in China. The program has served more than 1000 people</w:t>
      </w:r>
      <w:r w:rsidR="007E1159" w:rsidRPr="003E59E1">
        <w:rPr>
          <w:rFonts w:ascii="Times New Roman" w:hAnsi="Times New Roman" w:cs="Times New Roman"/>
        </w:rPr>
        <w:t xml:space="preserve"> in the last two </w:t>
      </w:r>
      <w:r w:rsidR="007E1159" w:rsidRPr="003E59E1">
        <w:rPr>
          <w:rFonts w:ascii="Times New Roman" w:hAnsi="Times New Roman" w:cs="Times New Roman"/>
        </w:rPr>
        <w:lastRenderedPageBreak/>
        <w:t>years</w:t>
      </w:r>
      <w:r w:rsidRPr="003E59E1">
        <w:rPr>
          <w:rFonts w:ascii="Times New Roman" w:hAnsi="Times New Roman" w:cs="Times New Roman"/>
        </w:rPr>
        <w:t xml:space="preserve">. In each orientation program, we typically involve from 50 to 100 Challenge Designers and similar numbered Mission </w:t>
      </w:r>
      <w:r w:rsidR="0090554A" w:rsidRPr="003E59E1">
        <w:rPr>
          <w:rFonts w:ascii="Times New Roman" w:hAnsi="Times New Roman" w:cs="Times New Roman"/>
        </w:rPr>
        <w:t>Executors</w:t>
      </w:r>
      <w:r w:rsidRPr="003E59E1">
        <w:rPr>
          <w:rFonts w:ascii="Times New Roman" w:hAnsi="Times New Roman" w:cs="Times New Roman"/>
        </w:rPr>
        <w:t xml:space="preserve">. </w:t>
      </w:r>
      <w:proofErr w:type="gramStart"/>
      <w:r w:rsidRPr="003E59E1">
        <w:rPr>
          <w:rFonts w:ascii="Times New Roman" w:hAnsi="Times New Roman" w:cs="Times New Roman"/>
        </w:rPr>
        <w:t xml:space="preserve">Results of our activities have been </w:t>
      </w:r>
      <w:del w:id="10" w:author="benkoo" w:date="2014-09-25T22:50:00Z">
        <w:r w:rsidRPr="003E59E1" w:rsidDel="00AC3D70">
          <w:rPr>
            <w:rFonts w:ascii="Times New Roman" w:hAnsi="Times New Roman" w:cs="Times New Roman"/>
          </w:rPr>
          <w:delText xml:space="preserve">publicised </w:delText>
        </w:r>
      </w:del>
      <w:ins w:id="11" w:author="benkoo" w:date="2014-09-25T22:50:00Z">
        <w:r w:rsidR="00AC3D70" w:rsidRPr="003E59E1">
          <w:rPr>
            <w:rFonts w:ascii="Times New Roman" w:hAnsi="Times New Roman" w:cs="Times New Roman"/>
          </w:rPr>
          <w:t xml:space="preserve">published </w:t>
        </w:r>
      </w:ins>
      <w:r w:rsidRPr="003E59E1">
        <w:rPr>
          <w:rFonts w:ascii="Times New Roman" w:hAnsi="Times New Roman" w:cs="Times New Roman"/>
        </w:rPr>
        <w:t>by many main</w:t>
      </w:r>
      <w:ins w:id="12" w:author="benkoo" w:date="2014-09-25T22:50:00Z">
        <w:r w:rsidR="00AC3D70" w:rsidRPr="003E59E1">
          <w:rPr>
            <w:rFonts w:ascii="Times New Roman" w:hAnsi="Times New Roman" w:cs="Times New Roman"/>
          </w:rPr>
          <w:t>-</w:t>
        </w:r>
      </w:ins>
      <w:del w:id="13" w:author="benkoo" w:date="2014-09-25T22:50:00Z">
        <w:r w:rsidRPr="003E59E1" w:rsidDel="00AC3D70">
          <w:rPr>
            <w:rFonts w:ascii="Times New Roman" w:hAnsi="Times New Roman" w:cs="Times New Roman"/>
          </w:rPr>
          <w:delText xml:space="preserve"> </w:delText>
        </w:r>
      </w:del>
      <w:r w:rsidRPr="003E59E1">
        <w:rPr>
          <w:rFonts w:ascii="Times New Roman" w:hAnsi="Times New Roman" w:cs="Times New Roman"/>
        </w:rPr>
        <w:t>stream media, including Wired Magazine, People</w:t>
      </w:r>
      <w:r w:rsidRPr="00FD6799">
        <w:rPr>
          <w:rFonts w:ascii="Times New Roman" w:hAnsi="Times New Roman" w:cs="Times New Roman"/>
        </w:rPr>
        <w:t>’</w:t>
      </w:r>
      <w:r w:rsidRPr="003E59E1">
        <w:rPr>
          <w:rFonts w:ascii="Times New Roman" w:hAnsi="Times New Roman" w:cs="Times New Roman"/>
        </w:rPr>
        <w:t>s Daily, Slate.com/</w:t>
      </w:r>
      <w:r w:rsidR="008D2900" w:rsidRPr="003E59E1">
        <w:rPr>
          <w:rFonts w:ascii="Times New Roman" w:hAnsi="Times New Roman" w:cs="Times New Roman"/>
        </w:rPr>
        <w:t>Washington</w:t>
      </w:r>
      <w:r w:rsidRPr="003E59E1">
        <w:rPr>
          <w:rFonts w:ascii="Times New Roman" w:hAnsi="Times New Roman" w:cs="Times New Roman"/>
        </w:rPr>
        <w:t xml:space="preserve"> Post, and Instructables.com</w:t>
      </w:r>
      <w:proofErr w:type="gramEnd"/>
      <w:r w:rsidRPr="003E59E1">
        <w:rPr>
          <w:rFonts w:ascii="Times New Roman" w:hAnsi="Times New Roman" w:cs="Times New Roman"/>
        </w:rPr>
        <w:t xml:space="preserve">. </w:t>
      </w:r>
      <w:r w:rsidR="008D2900" w:rsidRPr="003E59E1">
        <w:rPr>
          <w:rFonts w:ascii="Times New Roman" w:hAnsi="Times New Roman" w:cs="Times New Roman"/>
        </w:rPr>
        <w:t>One of the XLP-based product entries submitted on instructables.com reached more than 100,000 views within two weeks. </w:t>
      </w:r>
      <w:ins w:id="14" w:author="benkoo" w:date="2014-09-25T22:52:00Z">
        <w:r w:rsidR="00F103A1" w:rsidRPr="003E59E1">
          <w:rPr>
            <w:rFonts w:ascii="Times New Roman" w:hAnsi="Times New Roman" w:cs="Times New Roman"/>
          </w:rPr>
          <w:t xml:space="preserve">Tsinghua university and its </w:t>
        </w:r>
      </w:ins>
      <w:del w:id="15" w:author="benkoo" w:date="2014-09-25T22:51:00Z">
        <w:r w:rsidRPr="003E59E1" w:rsidDel="004576DE">
          <w:rPr>
            <w:rFonts w:ascii="Times New Roman" w:hAnsi="Times New Roman" w:cs="Times New Roman"/>
          </w:rPr>
          <w:delText>The content reported by media is usually a direct outcome of student prepared press conferences or refined from their social media submission entries. Media attention helps learners become aware that their learning outcome truly matters, and more importantly, students spent much more energy and time on improving their writing, speaking skills, and even improved their public </w:delText>
        </w:r>
        <w:r w:rsidR="00BD7246" w:rsidRPr="003E59E1" w:rsidDel="004576DE">
          <w:rPr>
            <w:rFonts w:ascii="Times New Roman" w:hAnsi="Times New Roman" w:cs="Times New Roman"/>
          </w:rPr>
          <w:delText>demeanors</w:delText>
        </w:r>
        <w:r w:rsidRPr="003E59E1" w:rsidDel="004576DE">
          <w:rPr>
            <w:rFonts w:ascii="Times New Roman" w:hAnsi="Times New Roman" w:cs="Times New Roman"/>
          </w:rPr>
          <w:delText xml:space="preserve">. Every course will often produce a number of micro-movies as a part of the digital publication process, and also as a way to help document the learning process for </w:delText>
        </w:r>
        <w:r w:rsidR="00486DB0" w:rsidRPr="003E59E1" w:rsidDel="004576DE">
          <w:rPr>
            <w:rFonts w:ascii="Times New Roman" w:hAnsi="Times New Roman" w:cs="Times New Roman"/>
          </w:rPr>
          <w:delText xml:space="preserve">future references. </w:delText>
        </w:r>
      </w:del>
      <w:ins w:id="16" w:author="benkoo" w:date="2014-09-25T22:55:00Z">
        <w:r w:rsidR="003C79F2" w:rsidRPr="003E59E1">
          <w:rPr>
            <w:rFonts w:ascii="Times New Roman" w:hAnsi="Times New Roman" w:cs="Times New Roman"/>
          </w:rPr>
          <w:t>affiliated</w:t>
        </w:r>
      </w:ins>
      <w:ins w:id="17" w:author="benkoo" w:date="2014-09-25T22:52:00Z">
        <w:r w:rsidR="00F103A1" w:rsidRPr="003E59E1">
          <w:rPr>
            <w:rFonts w:ascii="Times New Roman" w:hAnsi="Times New Roman" w:cs="Times New Roman"/>
          </w:rPr>
          <w:t xml:space="preserve"> high school</w:t>
        </w:r>
      </w:ins>
      <w:ins w:id="18" w:author="benkoo" w:date="2014-09-25T22:54:00Z">
        <w:r w:rsidR="00932936" w:rsidRPr="003E59E1">
          <w:rPr>
            <w:rFonts w:ascii="Times New Roman" w:hAnsi="Times New Roman" w:cs="Times New Roman"/>
          </w:rPr>
          <w:t xml:space="preserve"> </w:t>
        </w:r>
      </w:ins>
      <w:ins w:id="19" w:author="benkoo" w:date="2014-09-25T22:52:00Z">
        <w:r w:rsidR="00932936" w:rsidRPr="003E59E1">
          <w:rPr>
            <w:rFonts w:ascii="Times New Roman" w:hAnsi="Times New Roman" w:cs="Times New Roman"/>
          </w:rPr>
          <w:t>have</w:t>
        </w:r>
        <w:r w:rsidR="00F103A1" w:rsidRPr="003E59E1">
          <w:rPr>
            <w:rFonts w:ascii="Times New Roman" w:hAnsi="Times New Roman" w:cs="Times New Roman"/>
          </w:rPr>
          <w:t xml:space="preserve"> already decided to </w:t>
        </w:r>
      </w:ins>
      <w:ins w:id="20" w:author="benkoo" w:date="2014-09-25T22:53:00Z">
        <w:r w:rsidR="00F103A1" w:rsidRPr="003E59E1">
          <w:rPr>
            <w:rFonts w:ascii="Times New Roman" w:hAnsi="Times New Roman" w:cs="Times New Roman"/>
          </w:rPr>
          <w:t>re-furbish</w:t>
        </w:r>
      </w:ins>
      <w:ins w:id="21" w:author="benkoo" w:date="2014-09-25T22:52:00Z">
        <w:r w:rsidR="00FB61AE" w:rsidRPr="003E59E1">
          <w:rPr>
            <w:rFonts w:ascii="Times New Roman" w:hAnsi="Times New Roman" w:cs="Times New Roman"/>
          </w:rPr>
          <w:t xml:space="preserve"> </w:t>
        </w:r>
      </w:ins>
      <w:ins w:id="22" w:author="benkoo" w:date="2014-09-25T22:53:00Z">
        <w:r w:rsidR="00FB61AE" w:rsidRPr="003E59E1">
          <w:rPr>
            <w:rFonts w:ascii="Times New Roman" w:hAnsi="Times New Roman" w:cs="Times New Roman"/>
          </w:rPr>
          <w:t>one</w:t>
        </w:r>
      </w:ins>
      <w:ins w:id="23" w:author="benkoo" w:date="2014-09-25T22:52:00Z">
        <w:r w:rsidR="00F103A1" w:rsidRPr="003E59E1">
          <w:rPr>
            <w:rFonts w:ascii="Times New Roman" w:hAnsi="Times New Roman" w:cs="Times New Roman"/>
          </w:rPr>
          <w:t xml:space="preserve"> entire building</w:t>
        </w:r>
      </w:ins>
      <w:ins w:id="24" w:author="benkoo" w:date="2014-09-25T22:53:00Z">
        <w:r w:rsidR="00FC492E" w:rsidRPr="003E59E1">
          <w:rPr>
            <w:rFonts w:ascii="Times New Roman" w:hAnsi="Times New Roman" w:cs="Times New Roman"/>
          </w:rPr>
          <w:t xml:space="preserve"> </w:t>
        </w:r>
      </w:ins>
      <w:ins w:id="25" w:author="benkoo" w:date="2014-09-25T22:55:00Z">
        <w:r w:rsidR="00963FD4" w:rsidRPr="003E59E1">
          <w:rPr>
            <w:rFonts w:ascii="Times New Roman" w:hAnsi="Times New Roman" w:cs="Times New Roman"/>
          </w:rPr>
          <w:t>(16000 Square Meter and 5000 Square Meter</w:t>
        </w:r>
      </w:ins>
      <w:ins w:id="26" w:author="benkoo" w:date="2014-09-25T22:56:00Z">
        <w:r w:rsidR="00F25525" w:rsidRPr="003E59E1">
          <w:rPr>
            <w:rFonts w:ascii="Times New Roman" w:hAnsi="Times New Roman" w:cs="Times New Roman"/>
          </w:rPr>
          <w:t xml:space="preserve"> space</w:t>
        </w:r>
      </w:ins>
      <w:ins w:id="27" w:author="benkoo" w:date="2014-09-25T22:55:00Z">
        <w:r w:rsidR="00963FD4" w:rsidRPr="003E59E1">
          <w:rPr>
            <w:rFonts w:ascii="Times New Roman" w:hAnsi="Times New Roman" w:cs="Times New Roman"/>
          </w:rPr>
          <w:t xml:space="preserve">, each) </w:t>
        </w:r>
      </w:ins>
      <w:ins w:id="28" w:author="benkoo" w:date="2014-09-25T22:52:00Z">
        <w:r w:rsidR="00F103A1" w:rsidRPr="003E59E1">
          <w:rPr>
            <w:rFonts w:ascii="Times New Roman" w:hAnsi="Times New Roman" w:cs="Times New Roman"/>
          </w:rPr>
          <w:t xml:space="preserve">to conduct XLP-based learning activities </w:t>
        </w:r>
      </w:ins>
      <w:ins w:id="29" w:author="benkoo" w:date="2014-09-25T22:54:00Z">
        <w:r w:rsidR="00E65ADF" w:rsidRPr="003E59E1">
          <w:rPr>
            <w:rFonts w:ascii="Times New Roman" w:hAnsi="Times New Roman" w:cs="Times New Roman"/>
          </w:rPr>
          <w:t>to accommodate larger number of students</w:t>
        </w:r>
      </w:ins>
      <w:ins w:id="30" w:author="benkoo" w:date="2014-09-25T22:55:00Z">
        <w:r w:rsidR="00FC492E" w:rsidRPr="003E59E1">
          <w:rPr>
            <w:rFonts w:ascii="Times New Roman" w:hAnsi="Times New Roman" w:cs="Times New Roman"/>
          </w:rPr>
          <w:t>.</w:t>
        </w:r>
      </w:ins>
    </w:p>
    <w:p w14:paraId="59567E47" w14:textId="77777777" w:rsidR="00CD0B04" w:rsidRPr="003E59E1" w:rsidRDefault="00CD0B04">
      <w:pPr>
        <w:pStyle w:val="FreeForm"/>
        <w:ind w:right="1060" w:firstLine="0"/>
        <w:jc w:val="both"/>
        <w:rPr>
          <w:ins w:id="31" w:author="benkoo" w:date="2014-09-25T22:56:00Z"/>
          <w:rFonts w:ascii="Times New Roman" w:hAnsi="Times New Roman" w:cs="Times New Roman"/>
        </w:rPr>
      </w:pPr>
    </w:p>
    <w:p w14:paraId="26F09B2F" w14:textId="2F2256C3" w:rsidR="00240E88" w:rsidRPr="003E59E1" w:rsidRDefault="00240E88">
      <w:pPr>
        <w:pStyle w:val="FreeForm"/>
        <w:ind w:right="1060" w:firstLine="0"/>
        <w:jc w:val="both"/>
        <w:rPr>
          <w:ins w:id="32" w:author="benkoo" w:date="2014-09-25T22:58:00Z"/>
          <w:rFonts w:ascii="Times New Roman" w:hAnsi="Times New Roman" w:cs="Times New Roman"/>
        </w:rPr>
      </w:pPr>
      <w:ins w:id="33" w:author="benkoo" w:date="2014-09-25T22:56:00Z">
        <w:r w:rsidRPr="003E59E1">
          <w:rPr>
            <w:rFonts w:ascii="Times New Roman" w:hAnsi="Times New Roman" w:cs="Times New Roman"/>
          </w:rPr>
          <w:t xml:space="preserve">A more intuitive assessment of </w:t>
        </w:r>
      </w:ins>
      <w:ins w:id="34" w:author="benkoo" w:date="2014-09-25T22:57:00Z">
        <w:r w:rsidRPr="003E59E1">
          <w:rPr>
            <w:rFonts w:ascii="Times New Roman" w:hAnsi="Times New Roman" w:cs="Times New Roman"/>
          </w:rPr>
          <w:t xml:space="preserve">XLP’s demonstrated result, comes from </w:t>
        </w:r>
      </w:ins>
      <w:ins w:id="35" w:author="benkoo" w:date="2014-09-25T22:58:00Z">
        <w:r w:rsidR="00FA6969" w:rsidRPr="003E59E1">
          <w:rPr>
            <w:rFonts w:ascii="Times New Roman" w:hAnsi="Times New Roman" w:cs="Times New Roman"/>
          </w:rPr>
          <w:t xml:space="preserve">Mr. Wang Hong Yu, </w:t>
        </w:r>
      </w:ins>
      <w:ins w:id="36" w:author="benkoo" w:date="2014-09-25T22:57:00Z">
        <w:r w:rsidRPr="003E59E1">
          <w:rPr>
            <w:rFonts w:ascii="Times New Roman" w:hAnsi="Times New Roman" w:cs="Times New Roman"/>
          </w:rPr>
          <w:t xml:space="preserve">the General </w:t>
        </w:r>
      </w:ins>
      <w:ins w:id="37" w:author="benkoo" w:date="2014-09-25T22:58:00Z">
        <w:r w:rsidR="00651A63" w:rsidRPr="003E59E1">
          <w:rPr>
            <w:rFonts w:ascii="Times New Roman" w:hAnsi="Times New Roman" w:cs="Times New Roman"/>
          </w:rPr>
          <w:t xml:space="preserve">Manager </w:t>
        </w:r>
      </w:ins>
      <w:ins w:id="38" w:author="benkoo" w:date="2014-09-25T22:57:00Z">
        <w:r w:rsidRPr="003E59E1">
          <w:rPr>
            <w:rFonts w:ascii="Times New Roman" w:hAnsi="Times New Roman" w:cs="Times New Roman"/>
          </w:rPr>
          <w:t xml:space="preserve">of China’s </w:t>
        </w:r>
      </w:ins>
      <w:r w:rsidR="008D2900" w:rsidRPr="003E59E1">
        <w:rPr>
          <w:rFonts w:ascii="Times New Roman" w:hAnsi="Times New Roman" w:cs="Times New Roman"/>
        </w:rPr>
        <w:t>largest</w:t>
      </w:r>
      <w:ins w:id="39" w:author="benkoo" w:date="2014-09-25T22:57:00Z">
        <w:r w:rsidR="00651A63" w:rsidRPr="003E59E1">
          <w:rPr>
            <w:rFonts w:ascii="Times New Roman" w:hAnsi="Times New Roman" w:cs="Times New Roman"/>
          </w:rPr>
          <w:t xml:space="preserve"> </w:t>
        </w:r>
      </w:ins>
      <w:ins w:id="40" w:author="benkoo" w:date="2014-09-25T22:58:00Z">
        <w:r w:rsidR="00651A63" w:rsidRPr="003E59E1">
          <w:rPr>
            <w:rFonts w:ascii="Times New Roman" w:hAnsi="Times New Roman" w:cs="Times New Roman"/>
          </w:rPr>
          <w:t>educational material publishing house, Higher Education Press</w:t>
        </w:r>
        <w:r w:rsidR="004656D7" w:rsidRPr="003E59E1">
          <w:rPr>
            <w:rFonts w:ascii="Times New Roman" w:hAnsi="Times New Roman" w:cs="Times New Roman"/>
          </w:rPr>
          <w:t>:</w:t>
        </w:r>
      </w:ins>
    </w:p>
    <w:p w14:paraId="1D4AF569" w14:textId="38E053DB" w:rsidR="004656D7" w:rsidRPr="003D1651" w:rsidRDefault="004656D7">
      <w:pPr>
        <w:pStyle w:val="FreeForm"/>
        <w:ind w:right="1060"/>
        <w:jc w:val="both"/>
        <w:rPr>
          <w:ins w:id="41" w:author="benkoo" w:date="2014-09-25T23:01:00Z"/>
          <w:rFonts w:ascii="Times New Roman" w:hAnsi="Times New Roman" w:cs="Times New Roman"/>
          <w:i/>
        </w:rPr>
        <w:pPrChange w:id="42" w:author="benkoo" w:date="2014-09-25T23:01:00Z">
          <w:pPr>
            <w:pStyle w:val="FreeForm"/>
            <w:ind w:right="1060" w:firstLine="0"/>
            <w:jc w:val="both"/>
          </w:pPr>
        </w:pPrChange>
      </w:pPr>
      <w:ins w:id="43" w:author="benkoo" w:date="2014-09-25T22:59:00Z">
        <w:r w:rsidRPr="003D1651">
          <w:rPr>
            <w:rFonts w:ascii="Times New Roman" w:hAnsi="Times New Roman" w:cs="Times New Roman"/>
            <w:i/>
          </w:rPr>
          <w:t xml:space="preserve">    “</w:t>
        </w:r>
      </w:ins>
      <w:r w:rsidR="00DA3DC1" w:rsidRPr="003D1651">
        <w:rPr>
          <w:rFonts w:ascii="Times New Roman" w:hAnsi="Times New Roman" w:cs="Times New Roman"/>
          <w:i/>
        </w:rPr>
        <w:t xml:space="preserve">With shock and awe, I </w:t>
      </w:r>
      <w:ins w:id="44" w:author="benkoo" w:date="2014-09-25T22:59:00Z">
        <w:r w:rsidRPr="003D1651">
          <w:rPr>
            <w:rFonts w:ascii="Times New Roman" w:hAnsi="Times New Roman" w:cs="Times New Roman"/>
            <w:i/>
          </w:rPr>
          <w:t xml:space="preserve">personally witnessed the transformative effective of a few XLP events on </w:t>
        </w:r>
        <w:r w:rsidR="00514701" w:rsidRPr="003D1651">
          <w:rPr>
            <w:rFonts w:ascii="Times New Roman" w:hAnsi="Times New Roman" w:cs="Times New Roman"/>
            <w:i/>
          </w:rPr>
          <w:t>students</w:t>
        </w:r>
      </w:ins>
      <w:r w:rsidR="002214CA" w:rsidRPr="003D1651">
        <w:rPr>
          <w:rFonts w:ascii="Times New Roman" w:hAnsi="Times New Roman" w:cs="Times New Roman"/>
          <w:i/>
        </w:rPr>
        <w:t>.</w:t>
      </w:r>
      <w:ins w:id="45" w:author="benkoo" w:date="2014-09-25T22:59:00Z">
        <w:r w:rsidR="00514701" w:rsidRPr="003D1651">
          <w:rPr>
            <w:rFonts w:ascii="Times New Roman" w:hAnsi="Times New Roman" w:cs="Times New Roman"/>
            <w:i/>
          </w:rPr>
          <w:t xml:space="preserve"> </w:t>
        </w:r>
      </w:ins>
      <w:r w:rsidR="002214CA" w:rsidRPr="003D1651">
        <w:rPr>
          <w:rFonts w:ascii="Times New Roman" w:hAnsi="Times New Roman" w:cs="Times New Roman"/>
          <w:i/>
        </w:rPr>
        <w:t>I</w:t>
      </w:r>
      <w:ins w:id="46" w:author="benkoo" w:date="2014-09-25T23:00:00Z">
        <w:r w:rsidR="00514701" w:rsidRPr="003D1651">
          <w:rPr>
            <w:rFonts w:ascii="Times New Roman" w:hAnsi="Times New Roman" w:cs="Times New Roman"/>
            <w:i/>
          </w:rPr>
          <w:t xml:space="preserve"> </w:t>
        </w:r>
        <w:r w:rsidR="009075D1" w:rsidRPr="003D1651">
          <w:rPr>
            <w:rFonts w:ascii="Times New Roman" w:hAnsi="Times New Roman" w:cs="Times New Roman"/>
            <w:i/>
          </w:rPr>
          <w:t xml:space="preserve">realized </w:t>
        </w:r>
        <w:r w:rsidR="00514701" w:rsidRPr="003D1651">
          <w:rPr>
            <w:rFonts w:ascii="Times New Roman" w:hAnsi="Times New Roman" w:cs="Times New Roman"/>
            <w:i/>
          </w:rPr>
          <w:t>that a radical</w:t>
        </w:r>
        <w:r w:rsidR="001B5AE8" w:rsidRPr="003D1651">
          <w:rPr>
            <w:rFonts w:ascii="Times New Roman" w:hAnsi="Times New Roman" w:cs="Times New Roman"/>
            <w:i/>
          </w:rPr>
          <w:t xml:space="preserve"> transformation in education has already taken place here in China. </w:t>
        </w:r>
        <w:r w:rsidR="00514701" w:rsidRPr="003D1651">
          <w:rPr>
            <w:rFonts w:ascii="Times New Roman" w:hAnsi="Times New Roman" w:cs="Times New Roman"/>
            <w:i/>
          </w:rPr>
          <w:t>The traditional textbook-oriented industry could no longer be lasting. We have to re-position ourselves in the future ecology of education.</w:t>
        </w:r>
      </w:ins>
      <w:ins w:id="47" w:author="benkoo" w:date="2014-09-25T22:59:00Z">
        <w:r w:rsidRPr="003D1651">
          <w:rPr>
            <w:rFonts w:ascii="Times New Roman" w:hAnsi="Times New Roman" w:cs="Times New Roman"/>
            <w:i/>
          </w:rPr>
          <w:t>”</w:t>
        </w:r>
      </w:ins>
    </w:p>
    <w:p w14:paraId="797606E3" w14:textId="77777777" w:rsidR="007C75E1" w:rsidRPr="003E59E1" w:rsidRDefault="007C75E1">
      <w:pPr>
        <w:pStyle w:val="FreeForm"/>
        <w:ind w:right="1060"/>
        <w:jc w:val="both"/>
        <w:rPr>
          <w:ins w:id="48" w:author="benkoo" w:date="2014-09-25T23:01:00Z"/>
          <w:rFonts w:ascii="Times New Roman" w:hAnsi="Times New Roman" w:cs="Times New Roman"/>
        </w:rPr>
        <w:pPrChange w:id="49" w:author="benkoo" w:date="2014-09-25T23:01:00Z">
          <w:pPr>
            <w:pStyle w:val="FreeForm"/>
            <w:ind w:right="1060" w:firstLine="0"/>
            <w:jc w:val="both"/>
          </w:pPr>
        </w:pPrChange>
      </w:pPr>
    </w:p>
    <w:p w14:paraId="33B95587" w14:textId="1F4459BB" w:rsidR="007C75E1" w:rsidRPr="003E59E1" w:rsidRDefault="00705E12">
      <w:pPr>
        <w:pStyle w:val="FreeForm"/>
        <w:ind w:right="1060"/>
        <w:jc w:val="both"/>
        <w:rPr>
          <w:ins w:id="50" w:author="benkoo" w:date="2014-09-25T23:02:00Z"/>
          <w:rFonts w:ascii="Times New Roman" w:hAnsi="Times New Roman" w:cs="Times New Roman"/>
        </w:rPr>
        <w:pPrChange w:id="51" w:author="benkoo" w:date="2014-09-25T23:01:00Z">
          <w:pPr>
            <w:pStyle w:val="FreeForm"/>
            <w:ind w:right="1060" w:firstLine="0"/>
            <w:jc w:val="both"/>
          </w:pPr>
        </w:pPrChange>
      </w:pPr>
      <w:ins w:id="52" w:author="benkoo" w:date="2014-09-25T23:04:00Z">
        <w:r w:rsidRPr="003E59E1">
          <w:rPr>
            <w:rFonts w:ascii="Times New Roman" w:hAnsi="Times New Roman" w:cs="Times New Roman"/>
          </w:rPr>
          <w:t xml:space="preserve">XLP is scalable and applicable to a broad range of students. A teacher from </w:t>
        </w:r>
        <w:proofErr w:type="spellStart"/>
        <w:r w:rsidRPr="003E59E1">
          <w:rPr>
            <w:rFonts w:ascii="Times New Roman" w:hAnsi="Times New Roman" w:cs="Times New Roman"/>
          </w:rPr>
          <w:t>Tian</w:t>
        </w:r>
        <w:proofErr w:type="spellEnd"/>
        <w:r w:rsidRPr="003E59E1">
          <w:rPr>
            <w:rFonts w:ascii="Times New Roman" w:hAnsi="Times New Roman" w:cs="Times New Roman"/>
          </w:rPr>
          <w:t xml:space="preserve"> Jin </w:t>
        </w:r>
      </w:ins>
      <w:ins w:id="53" w:author="benkoo" w:date="2014-09-25T23:06:00Z">
        <w:r w:rsidRPr="003E59E1">
          <w:rPr>
            <w:rFonts w:ascii="Times New Roman" w:hAnsi="Times New Roman" w:cs="Times New Roman"/>
          </w:rPr>
          <w:t>Mechatronics</w:t>
        </w:r>
      </w:ins>
      <w:ins w:id="54" w:author="benkoo" w:date="2014-09-25T23:04:00Z">
        <w:r w:rsidRPr="003E59E1">
          <w:rPr>
            <w:rFonts w:ascii="Times New Roman" w:hAnsi="Times New Roman" w:cs="Times New Roman"/>
          </w:rPr>
          <w:t xml:space="preserve"> Vocational College </w:t>
        </w:r>
      </w:ins>
      <w:ins w:id="55" w:author="benkoo" w:date="2014-09-25T23:06:00Z">
        <w:r w:rsidRPr="003E59E1">
          <w:rPr>
            <w:rFonts w:ascii="Times New Roman" w:hAnsi="Times New Roman" w:cs="Times New Roman"/>
          </w:rPr>
          <w:t>stated his observation</w:t>
        </w:r>
      </w:ins>
      <w:ins w:id="56" w:author="benkoo" w:date="2014-09-25T23:02:00Z">
        <w:r w:rsidR="007C75E1" w:rsidRPr="003E59E1">
          <w:rPr>
            <w:rFonts w:ascii="Times New Roman" w:hAnsi="Times New Roman" w:cs="Times New Roman"/>
          </w:rPr>
          <w:t xml:space="preserve">: </w:t>
        </w:r>
      </w:ins>
    </w:p>
    <w:p w14:paraId="667E21F0" w14:textId="6BE879B6" w:rsidR="00EC4100" w:rsidRPr="00767A80" w:rsidRDefault="007C75E1" w:rsidP="00EC4100">
      <w:pPr>
        <w:pStyle w:val="FreeForm"/>
        <w:ind w:right="1060"/>
        <w:jc w:val="both"/>
        <w:rPr>
          <w:ins w:id="57" w:author="benkoo" w:date="2014-09-25T23:12:00Z"/>
          <w:rFonts w:ascii="Times New Roman" w:hAnsi="Times New Roman" w:cs="Times New Roman"/>
          <w:i/>
        </w:rPr>
      </w:pPr>
      <w:ins w:id="58" w:author="benkoo" w:date="2014-09-25T23:02:00Z">
        <w:r w:rsidRPr="00767A80">
          <w:rPr>
            <w:rFonts w:ascii="Times New Roman" w:hAnsi="Times New Roman" w:cs="Times New Roman"/>
            <w:i/>
          </w:rPr>
          <w:t>“</w:t>
        </w:r>
      </w:ins>
      <w:ins w:id="59" w:author="benkoo" w:date="2014-09-25T23:12:00Z">
        <w:r w:rsidR="00EA1E99" w:rsidRPr="00767A80">
          <w:rPr>
            <w:rFonts w:ascii="Times New Roman" w:hAnsi="Times New Roman" w:cs="Times New Roman"/>
            <w:i/>
          </w:rPr>
          <w:t>In the past, I can only judge students’ quality by their test scores</w:t>
        </w:r>
      </w:ins>
      <w:r w:rsidR="00EA1E99" w:rsidRPr="00767A80">
        <w:rPr>
          <w:rFonts w:ascii="Times New Roman" w:hAnsi="Times New Roman" w:cs="Times New Roman"/>
          <w:i/>
        </w:rPr>
        <w:t>. However, after see</w:t>
      </w:r>
      <w:ins w:id="60" w:author="benkoo" w:date="2014-09-25T23:12:00Z">
        <w:r w:rsidR="00EC4100" w:rsidRPr="00767A80">
          <w:rPr>
            <w:rFonts w:ascii="Times New Roman" w:hAnsi="Times New Roman" w:cs="Times New Roman"/>
            <w:i/>
          </w:rPr>
          <w:t xml:space="preserve">ing the students </w:t>
        </w:r>
      </w:ins>
      <w:r w:rsidR="00D22D31" w:rsidRPr="00767A80">
        <w:rPr>
          <w:rFonts w:ascii="Times New Roman" w:hAnsi="Times New Roman" w:cs="Times New Roman"/>
          <w:i/>
        </w:rPr>
        <w:t>with low test scores</w:t>
      </w:r>
      <w:ins w:id="61" w:author="benkoo" w:date="2014-09-25T23:12:00Z">
        <w:r w:rsidR="00EC4100" w:rsidRPr="00767A80">
          <w:rPr>
            <w:rFonts w:ascii="Times New Roman" w:hAnsi="Times New Roman" w:cs="Times New Roman"/>
            <w:i/>
          </w:rPr>
          <w:t xml:space="preserve"> can </w:t>
        </w:r>
      </w:ins>
      <w:r w:rsidR="00D22D31" w:rsidRPr="00767A80">
        <w:rPr>
          <w:rFonts w:ascii="Times New Roman" w:hAnsi="Times New Roman" w:cs="Times New Roman"/>
          <w:i/>
        </w:rPr>
        <w:t xml:space="preserve">sometimes </w:t>
      </w:r>
      <w:r w:rsidR="00707399" w:rsidRPr="00767A80">
        <w:rPr>
          <w:rFonts w:ascii="Times New Roman" w:hAnsi="Times New Roman" w:cs="Times New Roman"/>
          <w:i/>
        </w:rPr>
        <w:t>be</w:t>
      </w:r>
      <w:ins w:id="62" w:author="benkoo" w:date="2014-09-25T23:12:00Z">
        <w:r w:rsidR="00EC4100" w:rsidRPr="00767A80">
          <w:rPr>
            <w:rFonts w:ascii="Times New Roman" w:hAnsi="Times New Roman" w:cs="Times New Roman"/>
            <w:i/>
          </w:rPr>
          <w:t xml:space="preserve"> the most productive contributor in </w:t>
        </w:r>
      </w:ins>
      <w:r w:rsidR="00707399" w:rsidRPr="00767A80">
        <w:rPr>
          <w:rFonts w:ascii="Times New Roman" w:hAnsi="Times New Roman" w:cs="Times New Roman"/>
          <w:i/>
        </w:rPr>
        <w:t>XLP-enabled learning</w:t>
      </w:r>
      <w:ins w:id="63" w:author="benkoo" w:date="2014-09-25T23:12:00Z">
        <w:r w:rsidR="00EC4100" w:rsidRPr="00767A80">
          <w:rPr>
            <w:rFonts w:ascii="Times New Roman" w:hAnsi="Times New Roman" w:cs="Times New Roman"/>
            <w:i/>
          </w:rPr>
          <w:t xml:space="preserve"> process, I realized XLP presents many opportunities for students to demonstrate their natural talents.</w:t>
        </w:r>
      </w:ins>
      <w:r w:rsidR="00EA1E99" w:rsidRPr="00767A80">
        <w:rPr>
          <w:rFonts w:ascii="Times New Roman" w:hAnsi="Times New Roman" w:cs="Times New Roman"/>
          <w:i/>
        </w:rPr>
        <w:t>”</w:t>
      </w:r>
    </w:p>
    <w:p w14:paraId="2F7A9B9A" w14:textId="4B10E03F" w:rsidR="007C75E1" w:rsidRPr="003E59E1" w:rsidRDefault="00EC4041" w:rsidP="00014731">
      <w:pPr>
        <w:pStyle w:val="FreeForm"/>
        <w:ind w:right="1060"/>
        <w:jc w:val="both"/>
        <w:rPr>
          <w:ins w:id="64" w:author="benkoo" w:date="2014-09-25T23:02:00Z"/>
          <w:rFonts w:ascii="Times New Roman" w:hAnsi="Times New Roman" w:cs="Times New Roman"/>
        </w:rPr>
      </w:pPr>
      <w:ins w:id="65" w:author="benkoo" w:date="2014-09-25T23:12:00Z">
        <w:r w:rsidRPr="003E59E1">
          <w:rPr>
            <w:rFonts w:ascii="Times New Roman" w:hAnsi="Times New Roman" w:cs="Times New Roman"/>
          </w:rPr>
          <w:t xml:space="preserve">XLP also utilizes its digital publishing workflow to produce </w:t>
        </w:r>
      </w:ins>
      <w:ins w:id="66" w:author="benkoo" w:date="2014-09-25T23:13:00Z">
        <w:r w:rsidRPr="003E59E1">
          <w:rPr>
            <w:rFonts w:ascii="Times New Roman" w:hAnsi="Times New Roman" w:cs="Times New Roman"/>
          </w:rPr>
          <w:t>enticing</w:t>
        </w:r>
      </w:ins>
      <w:ins w:id="67" w:author="benkoo" w:date="2014-09-25T23:12:00Z">
        <w:r w:rsidRPr="003E59E1">
          <w:rPr>
            <w:rFonts w:ascii="Times New Roman" w:hAnsi="Times New Roman" w:cs="Times New Roman"/>
          </w:rPr>
          <w:t xml:space="preserve"> technical content,</w:t>
        </w:r>
      </w:ins>
      <w:ins w:id="68" w:author="benkoo" w:date="2014-09-25T23:13:00Z">
        <w:r w:rsidRPr="003E59E1">
          <w:rPr>
            <w:rFonts w:ascii="Times New Roman" w:hAnsi="Times New Roman" w:cs="Times New Roman"/>
          </w:rPr>
          <w:t xml:space="preserve"> therefore enabling public media to broadcast our event, and draw top talents from around the world to contribute cutting edge content. </w:t>
        </w:r>
      </w:ins>
      <w:r w:rsidR="001611A5" w:rsidRPr="003E59E1">
        <w:rPr>
          <w:rFonts w:ascii="Times New Roman" w:hAnsi="Times New Roman" w:cs="Times New Roman"/>
        </w:rPr>
        <w:t>In September 2013,</w:t>
      </w:r>
      <w:ins w:id="69" w:author="benkoo" w:date="2014-09-25T23:17:00Z">
        <w:r w:rsidR="00014731" w:rsidRPr="003E59E1">
          <w:rPr>
            <w:rFonts w:ascii="Times New Roman" w:hAnsi="Times New Roman" w:cs="Times New Roman"/>
          </w:rPr>
          <w:t xml:space="preserve"> we set the goal of dropping the cost of an Atomic Force Microscope from </w:t>
        </w:r>
      </w:ins>
      <w:r w:rsidR="00064282" w:rsidRPr="003E59E1">
        <w:rPr>
          <w:rFonts w:ascii="Times New Roman" w:hAnsi="Times New Roman" w:cs="Times New Roman"/>
        </w:rPr>
        <w:t>USD$</w:t>
      </w:r>
      <w:ins w:id="70" w:author="benkoo" w:date="2014-09-25T23:17:00Z">
        <w:r w:rsidR="00014731" w:rsidRPr="003E59E1">
          <w:rPr>
            <w:rFonts w:ascii="Times New Roman" w:hAnsi="Times New Roman" w:cs="Times New Roman"/>
          </w:rPr>
          <w:t>50</w:t>
        </w:r>
      </w:ins>
      <w:r w:rsidR="00064282" w:rsidRPr="003E59E1">
        <w:rPr>
          <w:rFonts w:ascii="Times New Roman" w:hAnsi="Times New Roman" w:cs="Times New Roman"/>
        </w:rPr>
        <w:t>K</w:t>
      </w:r>
      <w:ins w:id="71" w:author="benkoo" w:date="2014-09-25T23:17:00Z">
        <w:r w:rsidR="00014731" w:rsidRPr="003E59E1">
          <w:rPr>
            <w:rFonts w:ascii="Times New Roman" w:hAnsi="Times New Roman" w:cs="Times New Roman"/>
          </w:rPr>
          <w:t xml:space="preserve"> to </w:t>
        </w:r>
      </w:ins>
      <w:r w:rsidR="00064282" w:rsidRPr="003E59E1">
        <w:rPr>
          <w:rFonts w:ascii="Times New Roman" w:hAnsi="Times New Roman" w:cs="Times New Roman"/>
        </w:rPr>
        <w:t>USD$</w:t>
      </w:r>
      <w:ins w:id="72" w:author="benkoo" w:date="2014-09-25T23:17:00Z">
        <w:r w:rsidR="00014731" w:rsidRPr="003E59E1">
          <w:rPr>
            <w:rFonts w:ascii="Times New Roman" w:hAnsi="Times New Roman" w:cs="Times New Roman"/>
          </w:rPr>
          <w:t>1</w:t>
        </w:r>
      </w:ins>
      <w:r w:rsidR="00064282" w:rsidRPr="003E59E1">
        <w:rPr>
          <w:rFonts w:ascii="Times New Roman" w:hAnsi="Times New Roman" w:cs="Times New Roman"/>
        </w:rPr>
        <w:t>K</w:t>
      </w:r>
      <w:r w:rsidR="001611A5" w:rsidRPr="003E59E1">
        <w:rPr>
          <w:rFonts w:ascii="Times New Roman" w:hAnsi="Times New Roman" w:cs="Times New Roman"/>
        </w:rPr>
        <w:t>. W</w:t>
      </w:r>
      <w:ins w:id="73" w:author="benkoo" w:date="2014-09-25T23:13:00Z">
        <w:r w:rsidRPr="003E59E1">
          <w:rPr>
            <w:rFonts w:ascii="Times New Roman" w:hAnsi="Times New Roman" w:cs="Times New Roman"/>
          </w:rPr>
          <w:t xml:space="preserve">ithin </w:t>
        </w:r>
      </w:ins>
      <w:r w:rsidR="001611A5" w:rsidRPr="003E59E1">
        <w:rPr>
          <w:rFonts w:ascii="Times New Roman" w:hAnsi="Times New Roman" w:cs="Times New Roman"/>
        </w:rPr>
        <w:t>4</w:t>
      </w:r>
      <w:ins w:id="74" w:author="benkoo" w:date="2014-09-25T23:13:00Z">
        <w:r w:rsidRPr="003E59E1">
          <w:rPr>
            <w:rFonts w:ascii="Times New Roman" w:hAnsi="Times New Roman" w:cs="Times New Roman"/>
          </w:rPr>
          <w:t xml:space="preserve"> month</w:t>
        </w:r>
      </w:ins>
      <w:r w:rsidR="001611A5" w:rsidRPr="003E59E1">
        <w:rPr>
          <w:rFonts w:ascii="Times New Roman" w:hAnsi="Times New Roman" w:cs="Times New Roman"/>
        </w:rPr>
        <w:t>s</w:t>
      </w:r>
      <w:ins w:id="75" w:author="benkoo" w:date="2014-09-25T23:13:00Z">
        <w:r w:rsidRPr="003E59E1">
          <w:rPr>
            <w:rFonts w:ascii="Times New Roman" w:hAnsi="Times New Roman" w:cs="Times New Roman"/>
          </w:rPr>
          <w:t xml:space="preserve">, </w:t>
        </w:r>
      </w:ins>
      <w:r w:rsidR="002C64C0" w:rsidRPr="003E59E1">
        <w:rPr>
          <w:rFonts w:ascii="Times New Roman" w:hAnsi="Times New Roman" w:cs="Times New Roman"/>
        </w:rPr>
        <w:t xml:space="preserve">with our preliminary </w:t>
      </w:r>
      <w:r w:rsidR="00F85AB4" w:rsidRPr="003E59E1">
        <w:rPr>
          <w:rFonts w:ascii="Times New Roman" w:hAnsi="Times New Roman" w:cs="Times New Roman"/>
        </w:rPr>
        <w:t xml:space="preserve">technical results being digitally distributed around the web, and some public media, </w:t>
      </w:r>
      <w:ins w:id="76" w:author="benkoo" w:date="2014-09-25T23:13:00Z">
        <w:r w:rsidRPr="003E59E1">
          <w:rPr>
            <w:rFonts w:ascii="Times New Roman" w:hAnsi="Times New Roman" w:cs="Times New Roman"/>
          </w:rPr>
          <w:t xml:space="preserve">we </w:t>
        </w:r>
      </w:ins>
      <w:r w:rsidR="00865B0F" w:rsidRPr="003E59E1">
        <w:rPr>
          <w:rFonts w:ascii="Times New Roman" w:hAnsi="Times New Roman" w:cs="Times New Roman"/>
        </w:rPr>
        <w:t>got in touch with the</w:t>
      </w:r>
      <w:r w:rsidR="00586ED8" w:rsidRPr="003E59E1">
        <w:rPr>
          <w:rFonts w:ascii="Times New Roman" w:hAnsi="Times New Roman" w:cs="Times New Roman"/>
        </w:rPr>
        <w:t xml:space="preserve"> </w:t>
      </w:r>
      <w:ins w:id="77" w:author="benkoo" w:date="2014-09-25T23:19:00Z">
        <w:r w:rsidR="00014731" w:rsidRPr="003E59E1">
          <w:rPr>
            <w:rFonts w:ascii="Times New Roman" w:hAnsi="Times New Roman" w:cs="Times New Roman"/>
          </w:rPr>
          <w:t xml:space="preserve">leading </w:t>
        </w:r>
      </w:ins>
      <w:r w:rsidR="00865B0F" w:rsidRPr="003E59E1">
        <w:rPr>
          <w:rFonts w:ascii="Times New Roman" w:hAnsi="Times New Roman" w:cs="Times New Roman"/>
        </w:rPr>
        <w:t xml:space="preserve">expert, Dr. </w:t>
      </w:r>
      <w:proofErr w:type="spellStart"/>
      <w:r w:rsidR="00865B0F" w:rsidRPr="003E59E1">
        <w:rPr>
          <w:rFonts w:ascii="Times New Roman" w:hAnsi="Times New Roman" w:cs="Times New Roman"/>
        </w:rPr>
        <w:t>Hwu</w:t>
      </w:r>
      <w:proofErr w:type="spellEnd"/>
      <w:r w:rsidR="00865B0F" w:rsidRPr="003E59E1">
        <w:rPr>
          <w:rFonts w:ascii="Times New Roman" w:hAnsi="Times New Roman" w:cs="Times New Roman"/>
        </w:rPr>
        <w:t xml:space="preserve"> En </w:t>
      </w:r>
      <w:proofErr w:type="spellStart"/>
      <w:r w:rsidR="00865B0F" w:rsidRPr="003E59E1">
        <w:rPr>
          <w:rFonts w:ascii="Times New Roman" w:hAnsi="Times New Roman" w:cs="Times New Roman"/>
        </w:rPr>
        <w:t>Te</w:t>
      </w:r>
      <w:proofErr w:type="spellEnd"/>
      <w:r w:rsidR="00865B0F" w:rsidRPr="003E59E1">
        <w:rPr>
          <w:rFonts w:ascii="Times New Roman" w:hAnsi="Times New Roman" w:cs="Times New Roman"/>
        </w:rPr>
        <w:t xml:space="preserve">, who came to Tsinghua University </w:t>
      </w:r>
      <w:r w:rsidR="00865B0F" w:rsidRPr="003E59E1">
        <w:rPr>
          <w:rFonts w:ascii="Times New Roman" w:hAnsi="Times New Roman" w:cs="Times New Roman"/>
        </w:rPr>
        <w:lastRenderedPageBreak/>
        <w:t xml:space="preserve">in January 2014, </w:t>
      </w:r>
      <w:r w:rsidR="00FC230F" w:rsidRPr="003E59E1">
        <w:rPr>
          <w:rFonts w:ascii="Times New Roman" w:hAnsi="Times New Roman" w:cs="Times New Roman"/>
        </w:rPr>
        <w:t>and lead our students to</w:t>
      </w:r>
      <w:ins w:id="78" w:author="benkoo" w:date="2014-09-25T23:19:00Z">
        <w:r w:rsidR="00014731" w:rsidRPr="003E59E1">
          <w:rPr>
            <w:rFonts w:ascii="Times New Roman" w:hAnsi="Times New Roman" w:cs="Times New Roman"/>
          </w:rPr>
          <w:t xml:space="preserve"> </w:t>
        </w:r>
      </w:ins>
      <w:r w:rsidR="00865B0F" w:rsidRPr="003E59E1">
        <w:rPr>
          <w:rFonts w:ascii="Times New Roman" w:hAnsi="Times New Roman" w:cs="Times New Roman"/>
        </w:rPr>
        <w:t>create</w:t>
      </w:r>
      <w:ins w:id="79" w:author="benkoo" w:date="2014-09-25T23:19:00Z">
        <w:r w:rsidR="00DD16CB" w:rsidRPr="003E59E1">
          <w:rPr>
            <w:rFonts w:ascii="Times New Roman" w:hAnsi="Times New Roman" w:cs="Times New Roman"/>
          </w:rPr>
          <w:t xml:space="preserve"> such </w:t>
        </w:r>
      </w:ins>
      <w:r w:rsidR="0068109C" w:rsidRPr="003E59E1">
        <w:rPr>
          <w:rFonts w:ascii="Times New Roman" w:hAnsi="Times New Roman" w:cs="Times New Roman"/>
        </w:rPr>
        <w:t xml:space="preserve">low cost </w:t>
      </w:r>
      <w:r w:rsidR="007417A2" w:rsidRPr="003E59E1">
        <w:rPr>
          <w:rFonts w:ascii="Times New Roman" w:hAnsi="Times New Roman" w:cs="Times New Roman"/>
        </w:rPr>
        <w:t>scientific instruments</w:t>
      </w:r>
      <w:r w:rsidR="00FF5887" w:rsidRPr="003E59E1">
        <w:rPr>
          <w:rFonts w:ascii="Times New Roman" w:hAnsi="Times New Roman" w:cs="Times New Roman"/>
        </w:rPr>
        <w:t xml:space="preserve"> in an XLP</w:t>
      </w:r>
      <w:r w:rsidR="005901B9" w:rsidRPr="003E59E1">
        <w:rPr>
          <w:rFonts w:ascii="Times New Roman" w:hAnsi="Times New Roman" w:cs="Times New Roman"/>
        </w:rPr>
        <w:t>-enabled</w:t>
      </w:r>
      <w:r w:rsidR="00FF5887" w:rsidRPr="003E59E1">
        <w:rPr>
          <w:rFonts w:ascii="Times New Roman" w:hAnsi="Times New Roman" w:cs="Times New Roman"/>
        </w:rPr>
        <w:t xml:space="preserve"> learning activity</w:t>
      </w:r>
      <w:ins w:id="80" w:author="benkoo" w:date="2014-09-25T23:19:00Z">
        <w:r w:rsidR="00DD16CB" w:rsidRPr="003E59E1">
          <w:rPr>
            <w:rFonts w:ascii="Times New Roman" w:hAnsi="Times New Roman" w:cs="Times New Roman"/>
          </w:rPr>
          <w:t xml:space="preserve">. </w:t>
        </w:r>
      </w:ins>
    </w:p>
    <w:p w14:paraId="3FF33178" w14:textId="5B61B391" w:rsidR="007C75E1" w:rsidRPr="003E59E1" w:rsidRDefault="008F5AB0">
      <w:pPr>
        <w:pStyle w:val="FreeForm"/>
        <w:ind w:right="1060"/>
        <w:jc w:val="both"/>
        <w:rPr>
          <w:ins w:id="81" w:author="benkoo" w:date="2014-09-25T22:51:00Z"/>
          <w:rFonts w:ascii="Times New Roman" w:hAnsi="Times New Roman" w:cs="Times New Roman"/>
          <w:rPrChange w:id="82" w:author="benkoo" w:date="2014-09-25T23:01:00Z">
            <w:rPr>
              <w:ins w:id="83" w:author="benkoo" w:date="2014-09-25T22:51:00Z"/>
              <w:rFonts w:ascii="Times New Roman"/>
            </w:rPr>
          </w:rPrChange>
        </w:rPr>
        <w:pPrChange w:id="84" w:author="benkoo" w:date="2014-09-25T23:01:00Z">
          <w:pPr>
            <w:pStyle w:val="FreeForm"/>
            <w:ind w:right="1060" w:firstLine="0"/>
            <w:jc w:val="both"/>
          </w:pPr>
        </w:pPrChange>
      </w:pPr>
      <w:r w:rsidRPr="003E59E1">
        <w:rPr>
          <w:rFonts w:ascii="Times New Roman" w:hAnsi="Times New Roman" w:cs="Times New Roman"/>
        </w:rPr>
        <w:t>XLP also inspired many participants to create start-up companies.</w:t>
      </w:r>
      <w:r w:rsidR="00E7172D" w:rsidRPr="003E59E1">
        <w:rPr>
          <w:rFonts w:ascii="Times New Roman" w:hAnsi="Times New Roman" w:cs="Times New Roman"/>
        </w:rPr>
        <w:t xml:space="preserve"> One of tis original participants</w:t>
      </w:r>
      <w:r w:rsidR="002E7D0F" w:rsidRPr="003E59E1">
        <w:rPr>
          <w:rFonts w:ascii="Times New Roman" w:hAnsi="Times New Roman" w:cs="Times New Roman"/>
        </w:rPr>
        <w:t xml:space="preserve">, </w:t>
      </w:r>
      <w:r w:rsidR="00E7172D" w:rsidRPr="003E59E1">
        <w:rPr>
          <w:rFonts w:ascii="Times New Roman" w:hAnsi="Times New Roman" w:cs="Times New Roman"/>
        </w:rPr>
        <w:t xml:space="preserve">Mr. Wang </w:t>
      </w:r>
      <w:proofErr w:type="spellStart"/>
      <w:r w:rsidR="00E7172D" w:rsidRPr="003E59E1">
        <w:rPr>
          <w:rFonts w:ascii="Times New Roman" w:hAnsi="Times New Roman" w:cs="Times New Roman"/>
        </w:rPr>
        <w:t>Jian</w:t>
      </w:r>
      <w:proofErr w:type="spellEnd"/>
      <w:r w:rsidR="00E7172D" w:rsidRPr="003E59E1">
        <w:rPr>
          <w:rFonts w:ascii="Times New Roman" w:hAnsi="Times New Roman" w:cs="Times New Roman"/>
        </w:rPr>
        <w:t xml:space="preserve"> Jun, was since name Forbes’ </w:t>
      </w:r>
      <w:r w:rsidR="00801293" w:rsidRPr="003E59E1">
        <w:rPr>
          <w:rFonts w:ascii="Times New Roman" w:hAnsi="Times New Roman" w:cs="Times New Roman"/>
        </w:rPr>
        <w:t xml:space="preserve">2012 </w:t>
      </w:r>
      <w:r w:rsidR="00E7172D" w:rsidRPr="003E59E1">
        <w:rPr>
          <w:rFonts w:ascii="Times New Roman" w:hAnsi="Times New Roman" w:cs="Times New Roman"/>
        </w:rPr>
        <w:t xml:space="preserve">Top 30 </w:t>
      </w:r>
      <w:r w:rsidR="00801293" w:rsidRPr="003E59E1">
        <w:rPr>
          <w:rFonts w:ascii="Times New Roman" w:hAnsi="Times New Roman" w:cs="Times New Roman"/>
        </w:rPr>
        <w:t>Entrepreneurs</w:t>
      </w:r>
      <w:r w:rsidR="00E7172D" w:rsidRPr="003E59E1">
        <w:rPr>
          <w:rFonts w:ascii="Times New Roman" w:hAnsi="Times New Roman" w:cs="Times New Roman"/>
        </w:rPr>
        <w:t xml:space="preserve"> under 30 </w:t>
      </w:r>
      <w:r w:rsidR="00FF64C7" w:rsidRPr="003E59E1">
        <w:rPr>
          <w:rFonts w:ascii="Times New Roman" w:hAnsi="Times New Roman" w:cs="Times New Roman"/>
        </w:rPr>
        <w:t>in China</w:t>
      </w:r>
      <w:r w:rsidR="00E7172D" w:rsidRPr="003E59E1">
        <w:rPr>
          <w:rFonts w:ascii="Times New Roman" w:hAnsi="Times New Roman" w:cs="Times New Roman"/>
        </w:rPr>
        <w:t>.</w:t>
      </w:r>
      <w:r w:rsidR="00801293" w:rsidRPr="003E59E1">
        <w:rPr>
          <w:rFonts w:ascii="Times New Roman" w:hAnsi="Times New Roman" w:cs="Times New Roman"/>
        </w:rPr>
        <w:t xml:space="preserve"> </w:t>
      </w:r>
      <w:r w:rsidR="00370BE6" w:rsidRPr="003E59E1">
        <w:rPr>
          <w:rFonts w:ascii="Times New Roman" w:hAnsi="Times New Roman" w:cs="Times New Roman"/>
        </w:rPr>
        <w:t xml:space="preserve">Two other </w:t>
      </w:r>
      <w:r w:rsidR="008D2900" w:rsidRPr="003E59E1">
        <w:rPr>
          <w:rFonts w:ascii="Times New Roman" w:hAnsi="Times New Roman" w:cs="Times New Roman"/>
        </w:rPr>
        <w:t>Forbes</w:t>
      </w:r>
      <w:r w:rsidR="00370BE6" w:rsidRPr="003E59E1">
        <w:rPr>
          <w:rFonts w:ascii="Times New Roman" w:hAnsi="Times New Roman" w:cs="Times New Roman"/>
        </w:rPr>
        <w:t xml:space="preserve"> Top 30 winners, Pan </w:t>
      </w:r>
      <w:proofErr w:type="spellStart"/>
      <w:r w:rsidR="00370BE6" w:rsidRPr="003E59E1">
        <w:rPr>
          <w:rFonts w:ascii="Times New Roman" w:hAnsi="Times New Roman" w:cs="Times New Roman"/>
        </w:rPr>
        <w:t>Hao</w:t>
      </w:r>
      <w:proofErr w:type="spellEnd"/>
      <w:r w:rsidR="00370BE6" w:rsidRPr="003E59E1">
        <w:rPr>
          <w:rFonts w:ascii="Times New Roman" w:hAnsi="Times New Roman" w:cs="Times New Roman"/>
        </w:rPr>
        <w:t xml:space="preserve">, and </w:t>
      </w:r>
      <w:r w:rsidR="008D2900" w:rsidRPr="003E59E1">
        <w:rPr>
          <w:rFonts w:ascii="Times New Roman" w:hAnsi="Times New Roman" w:cs="Times New Roman"/>
        </w:rPr>
        <w:t>Thomas</w:t>
      </w:r>
      <w:r w:rsidR="00370BE6" w:rsidRPr="003E59E1">
        <w:rPr>
          <w:rFonts w:ascii="Times New Roman" w:hAnsi="Times New Roman" w:cs="Times New Roman"/>
        </w:rPr>
        <w:t xml:space="preserve"> Yao have served as Challenge Designers and provided technical services and </w:t>
      </w:r>
      <w:r w:rsidR="000C459A" w:rsidRPr="003E59E1">
        <w:rPr>
          <w:rFonts w:ascii="Times New Roman" w:hAnsi="Times New Roman" w:cs="Times New Roman"/>
        </w:rPr>
        <w:t>operational advises to students in various XLP</w:t>
      </w:r>
      <w:r w:rsidR="003A18ED" w:rsidRPr="003E59E1">
        <w:rPr>
          <w:rFonts w:ascii="Times New Roman" w:hAnsi="Times New Roman" w:cs="Times New Roman"/>
        </w:rPr>
        <w:t>-based</w:t>
      </w:r>
      <w:r w:rsidR="000C459A" w:rsidRPr="003E59E1">
        <w:rPr>
          <w:rFonts w:ascii="Times New Roman" w:hAnsi="Times New Roman" w:cs="Times New Roman"/>
        </w:rPr>
        <w:t xml:space="preserve"> </w:t>
      </w:r>
      <w:r w:rsidR="003A18ED" w:rsidRPr="003E59E1">
        <w:rPr>
          <w:rFonts w:ascii="Times New Roman" w:hAnsi="Times New Roman" w:cs="Times New Roman"/>
        </w:rPr>
        <w:t>activities</w:t>
      </w:r>
      <w:r w:rsidR="000C459A" w:rsidRPr="003E59E1">
        <w:rPr>
          <w:rFonts w:ascii="Times New Roman" w:hAnsi="Times New Roman" w:cs="Times New Roman"/>
        </w:rPr>
        <w:t>.</w:t>
      </w:r>
    </w:p>
    <w:p w14:paraId="76A4BAE1" w14:textId="4755FE1F" w:rsidR="00313E27" w:rsidRDefault="00313E27">
      <w:pPr>
        <w:pStyle w:val="FreeForm"/>
        <w:ind w:right="1060" w:firstLine="0"/>
      </w:pPr>
    </w:p>
    <w:p w14:paraId="28A23F74" w14:textId="77777777" w:rsidR="00313E27" w:rsidRPr="00A46BB8" w:rsidDel="00D323A6" w:rsidRDefault="00C576DE">
      <w:pPr>
        <w:pStyle w:val="FreeForm"/>
        <w:ind w:right="1060" w:firstLine="0"/>
        <w:rPr>
          <w:del w:id="85" w:author="benkoo" w:date="2014-09-25T22:42:00Z"/>
          <w:rFonts w:ascii="Times New Roman" w:eastAsia="Times New Roman" w:hAnsi="Times New Roman" w:cs="Times New Roman"/>
          <w:b/>
        </w:rPr>
      </w:pPr>
      <w:r w:rsidRPr="00A46BB8">
        <w:rPr>
          <w:rFonts w:ascii="Arial"/>
          <w:b/>
        </w:rPr>
        <w:lastRenderedPageBreak/>
        <w:t>Lessons Learned</w:t>
      </w:r>
    </w:p>
    <w:p w14:paraId="2013C089" w14:textId="77777777" w:rsidR="00094DF0" w:rsidRDefault="00094DF0">
      <w:pPr>
        <w:pStyle w:val="FreeForm"/>
        <w:ind w:right="1060" w:firstLine="0"/>
        <w:rPr>
          <w:ins w:id="86" w:author="benkoo" w:date="2014-09-25T21:56:00Z"/>
          <w:rFonts w:ascii="Times New Roman"/>
        </w:rPr>
        <w:pPrChange w:id="87" w:author="benkoo" w:date="2014-09-25T22:42:00Z">
          <w:pPr>
            <w:pStyle w:val="FreeForm"/>
            <w:ind w:right="1060" w:firstLine="0"/>
            <w:jc w:val="both"/>
          </w:pPr>
        </w:pPrChange>
      </w:pPr>
    </w:p>
    <w:p w14:paraId="0BC49ECC" w14:textId="77777777" w:rsidR="0059669B" w:rsidRDefault="0059669B" w:rsidP="00BF5F8B">
      <w:pPr>
        <w:pStyle w:val="FreeForm"/>
        <w:ind w:right="1060" w:firstLine="0"/>
        <w:jc w:val="both"/>
        <w:rPr>
          <w:rFonts w:ascii="Times New Roman"/>
        </w:rPr>
      </w:pPr>
    </w:p>
    <w:p w14:paraId="494A82F6" w14:textId="7DD8B691" w:rsidR="00313E27" w:rsidRPr="00A46BB8" w:rsidRDefault="00094DF0">
      <w:pPr>
        <w:pStyle w:val="FreeForm"/>
        <w:ind w:right="1060" w:firstLine="0"/>
        <w:jc w:val="both"/>
        <w:rPr>
          <w:rFonts w:ascii="Times New Roman" w:hAnsi="Times New Roman" w:cs="Times New Roman"/>
        </w:rPr>
      </w:pPr>
      <w:ins w:id="88" w:author="benkoo" w:date="2014-09-25T21:56:00Z">
        <w:r w:rsidRPr="00A46BB8">
          <w:rPr>
            <w:rFonts w:ascii="Times New Roman" w:hAnsi="Times New Roman" w:cs="Times New Roman"/>
          </w:rPr>
          <w:t>XLP</w:t>
        </w:r>
        <w:r w:rsidR="002F14B3" w:rsidRPr="00A46BB8">
          <w:rPr>
            <w:rFonts w:ascii="Times New Roman" w:hAnsi="Times New Roman" w:cs="Times New Roman"/>
          </w:rPr>
          <w:t xml:space="preserve"> experiments present a new </w:t>
        </w:r>
      </w:ins>
      <w:ins w:id="89" w:author="benkoo" w:date="2014-09-25T22:02:00Z">
        <w:r w:rsidR="00EC503A" w:rsidRPr="00A46BB8">
          <w:rPr>
            <w:rFonts w:ascii="Times New Roman" w:hAnsi="Times New Roman" w:cs="Times New Roman"/>
          </w:rPr>
          <w:t>vision</w:t>
        </w:r>
      </w:ins>
      <w:ins w:id="90" w:author="benkoo" w:date="2014-09-25T21:56:00Z">
        <w:r w:rsidR="002F14B3" w:rsidRPr="00A46BB8">
          <w:rPr>
            <w:rFonts w:ascii="Times New Roman" w:hAnsi="Times New Roman" w:cs="Times New Roman"/>
          </w:rPr>
          <w:t xml:space="preserve"> o</w:t>
        </w:r>
      </w:ins>
      <w:r w:rsidR="007B546A" w:rsidRPr="00A46BB8">
        <w:rPr>
          <w:rFonts w:ascii="Times New Roman" w:hAnsi="Times New Roman" w:cs="Times New Roman"/>
        </w:rPr>
        <w:t>f</w:t>
      </w:r>
      <w:ins w:id="91" w:author="benkoo" w:date="2014-09-25T21:56:00Z">
        <w:r w:rsidR="002F14B3" w:rsidRPr="00A46BB8">
          <w:rPr>
            <w:rFonts w:ascii="Times New Roman" w:hAnsi="Times New Roman" w:cs="Times New Roman"/>
          </w:rPr>
          <w:t xml:space="preserve"> how </w:t>
        </w:r>
      </w:ins>
      <w:ins w:id="92" w:author="benkoo" w:date="2014-09-25T21:59:00Z">
        <w:r w:rsidR="00F10577" w:rsidRPr="00A46BB8">
          <w:rPr>
            <w:rFonts w:ascii="Times New Roman" w:hAnsi="Times New Roman" w:cs="Times New Roman"/>
          </w:rPr>
          <w:t>education</w:t>
        </w:r>
        <w:r w:rsidR="00802E68" w:rsidRPr="00A46BB8">
          <w:rPr>
            <w:rFonts w:ascii="Times New Roman" w:hAnsi="Times New Roman" w:cs="Times New Roman"/>
          </w:rPr>
          <w:t>al programs</w:t>
        </w:r>
      </w:ins>
      <w:ins w:id="93" w:author="benkoo" w:date="2014-09-25T21:56:00Z">
        <w:r w:rsidR="002F14B3" w:rsidRPr="00A46BB8">
          <w:rPr>
            <w:rFonts w:ascii="Times New Roman" w:hAnsi="Times New Roman" w:cs="Times New Roman"/>
          </w:rPr>
          <w:t xml:space="preserve"> m</w:t>
        </w:r>
      </w:ins>
      <w:r w:rsidR="007B546A" w:rsidRPr="00A46BB8">
        <w:rPr>
          <w:rFonts w:ascii="Times New Roman" w:hAnsi="Times New Roman" w:cs="Times New Roman"/>
        </w:rPr>
        <w:t>ight</w:t>
      </w:r>
      <w:ins w:id="94" w:author="benkoo" w:date="2014-09-25T21:56:00Z">
        <w:r w:rsidR="002F14B3" w:rsidRPr="00A46BB8">
          <w:rPr>
            <w:rFonts w:ascii="Times New Roman" w:hAnsi="Times New Roman" w:cs="Times New Roman"/>
          </w:rPr>
          <w:t xml:space="preserve"> function differently from th</w:t>
        </w:r>
      </w:ins>
      <w:r w:rsidR="007B546A" w:rsidRPr="00A46BB8">
        <w:rPr>
          <w:rFonts w:ascii="Times New Roman" w:hAnsi="Times New Roman" w:cs="Times New Roman"/>
        </w:rPr>
        <w:t>e way they have in the</w:t>
      </w:r>
      <w:ins w:id="95" w:author="benkoo" w:date="2014-09-25T21:56:00Z">
        <w:r w:rsidR="002F14B3" w:rsidRPr="00A46BB8">
          <w:rPr>
            <w:rFonts w:ascii="Times New Roman" w:hAnsi="Times New Roman" w:cs="Times New Roman"/>
          </w:rPr>
          <w:t xml:space="preserve"> past. </w:t>
        </w:r>
      </w:ins>
      <w:ins w:id="96" w:author="benkoo" w:date="2014-09-25T21:57:00Z">
        <w:r w:rsidR="003B53A3" w:rsidRPr="00A46BB8">
          <w:rPr>
            <w:rFonts w:ascii="Times New Roman" w:hAnsi="Times New Roman" w:cs="Times New Roman"/>
          </w:rPr>
          <w:t xml:space="preserve">Schools </w:t>
        </w:r>
      </w:ins>
      <w:ins w:id="97" w:author="benkoo" w:date="2014-09-25T22:01:00Z">
        <w:r w:rsidR="0000053D" w:rsidRPr="00A46BB8">
          <w:rPr>
            <w:rFonts w:ascii="Times New Roman" w:hAnsi="Times New Roman" w:cs="Times New Roman"/>
          </w:rPr>
          <w:t>provide</w:t>
        </w:r>
      </w:ins>
      <w:ins w:id="98" w:author="benkoo" w:date="2014-09-25T21:57:00Z">
        <w:r w:rsidR="003B53A3" w:rsidRPr="00A46BB8">
          <w:rPr>
            <w:rFonts w:ascii="Times New Roman" w:hAnsi="Times New Roman" w:cs="Times New Roman"/>
          </w:rPr>
          <w:t xml:space="preserve"> </w:t>
        </w:r>
      </w:ins>
      <w:ins w:id="99" w:author="benkoo" w:date="2014-09-25T22:01:00Z">
        <w:r w:rsidR="00EC503A" w:rsidRPr="00A46BB8">
          <w:rPr>
            <w:rFonts w:ascii="Times New Roman" w:hAnsi="Times New Roman" w:cs="Times New Roman"/>
          </w:rPr>
          <w:t xml:space="preserve">physical </w:t>
        </w:r>
      </w:ins>
      <w:ins w:id="100" w:author="benkoo" w:date="2014-09-25T22:02:00Z">
        <w:r w:rsidR="00D41317" w:rsidRPr="00A46BB8">
          <w:rPr>
            <w:rFonts w:ascii="Times New Roman" w:hAnsi="Times New Roman" w:cs="Times New Roman"/>
          </w:rPr>
          <w:t>infrastructure</w:t>
        </w:r>
      </w:ins>
      <w:ins w:id="101" w:author="benkoo" w:date="2014-09-25T22:01:00Z">
        <w:r w:rsidR="00EC503A" w:rsidRPr="00A46BB8">
          <w:rPr>
            <w:rFonts w:ascii="Times New Roman" w:hAnsi="Times New Roman" w:cs="Times New Roman"/>
          </w:rPr>
          <w:t xml:space="preserve"> </w:t>
        </w:r>
      </w:ins>
      <w:ins w:id="102" w:author="benkoo" w:date="2014-09-25T22:02:00Z">
        <w:r w:rsidR="00D41317" w:rsidRPr="00A46BB8">
          <w:rPr>
            <w:rFonts w:ascii="Times New Roman" w:hAnsi="Times New Roman" w:cs="Times New Roman"/>
          </w:rPr>
          <w:t>that hosts students, teachers, and societal stakeholders (such as employer</w:t>
        </w:r>
      </w:ins>
      <w:r w:rsidR="007B546A" w:rsidRPr="00A46BB8">
        <w:rPr>
          <w:rFonts w:ascii="Times New Roman" w:hAnsi="Times New Roman" w:cs="Times New Roman"/>
        </w:rPr>
        <w:t xml:space="preserve">s, state and </w:t>
      </w:r>
      <w:ins w:id="103" w:author="benkoo" w:date="2014-09-25T22:02:00Z">
        <w:r w:rsidR="00D41317" w:rsidRPr="00A46BB8">
          <w:rPr>
            <w:rFonts w:ascii="Times New Roman" w:hAnsi="Times New Roman" w:cs="Times New Roman"/>
          </w:rPr>
          <w:t>local government</w:t>
        </w:r>
      </w:ins>
      <w:r w:rsidR="007B546A" w:rsidRPr="00A46BB8">
        <w:rPr>
          <w:rFonts w:ascii="Times New Roman" w:hAnsi="Times New Roman" w:cs="Times New Roman"/>
        </w:rPr>
        <w:t>s</w:t>
      </w:r>
      <w:ins w:id="104" w:author="benkoo" w:date="2014-09-25T22:02:00Z">
        <w:r w:rsidR="00D41317" w:rsidRPr="00A46BB8">
          <w:rPr>
            <w:rFonts w:ascii="Times New Roman" w:hAnsi="Times New Roman" w:cs="Times New Roman"/>
          </w:rPr>
          <w:t>, and parents)</w:t>
        </w:r>
      </w:ins>
      <w:r w:rsidR="007B546A" w:rsidRPr="00A46BB8">
        <w:rPr>
          <w:rFonts w:ascii="Times New Roman" w:hAnsi="Times New Roman" w:cs="Times New Roman"/>
        </w:rPr>
        <w:t xml:space="preserve"> </w:t>
      </w:r>
      <w:ins w:id="105" w:author="benkoo" w:date="2014-09-25T22:02:00Z">
        <w:r w:rsidR="00D41317" w:rsidRPr="00A46BB8">
          <w:rPr>
            <w:rFonts w:ascii="Times New Roman" w:hAnsi="Times New Roman" w:cs="Times New Roman"/>
          </w:rPr>
          <w:t xml:space="preserve">to </w:t>
        </w:r>
      </w:ins>
      <w:ins w:id="106" w:author="benkoo" w:date="2014-09-25T22:04:00Z">
        <w:r w:rsidR="00D41317" w:rsidRPr="00A46BB8">
          <w:rPr>
            <w:rFonts w:ascii="Times New Roman" w:hAnsi="Times New Roman" w:cs="Times New Roman"/>
          </w:rPr>
          <w:t>conduct</w:t>
        </w:r>
      </w:ins>
      <w:r w:rsidR="007B546A" w:rsidRPr="00A46BB8">
        <w:rPr>
          <w:rFonts w:ascii="Times New Roman" w:hAnsi="Times New Roman" w:cs="Times New Roman"/>
        </w:rPr>
        <w:t xml:space="preserve"> </w:t>
      </w:r>
      <w:ins w:id="107" w:author="benkoo" w:date="2014-09-25T22:02:00Z">
        <w:r w:rsidR="00D41317" w:rsidRPr="00A46BB8">
          <w:rPr>
            <w:rFonts w:ascii="Times New Roman" w:hAnsi="Times New Roman" w:cs="Times New Roman"/>
          </w:rPr>
          <w:t>XLP</w:t>
        </w:r>
      </w:ins>
      <w:r w:rsidR="007B546A" w:rsidRPr="00A46BB8">
        <w:rPr>
          <w:rFonts w:ascii="Times New Roman" w:hAnsi="Times New Roman" w:cs="Times New Roman"/>
        </w:rPr>
        <w:t>-enabled</w:t>
      </w:r>
      <w:ins w:id="108" w:author="benkoo" w:date="2014-09-25T22:02:00Z">
        <w:r w:rsidR="00D41317" w:rsidRPr="00A46BB8">
          <w:rPr>
            <w:rFonts w:ascii="Times New Roman" w:hAnsi="Times New Roman" w:cs="Times New Roman"/>
          </w:rPr>
          <w:t xml:space="preserve"> </w:t>
        </w:r>
      </w:ins>
      <w:ins w:id="109" w:author="benkoo" w:date="2014-09-25T22:25:00Z">
        <w:r w:rsidR="00155402" w:rsidRPr="00A46BB8">
          <w:rPr>
            <w:rFonts w:ascii="Times New Roman" w:hAnsi="Times New Roman" w:cs="Times New Roman"/>
          </w:rPr>
          <w:t xml:space="preserve">learning </w:t>
        </w:r>
      </w:ins>
      <w:ins w:id="110" w:author="benkoo" w:date="2014-09-25T22:24:00Z">
        <w:r w:rsidR="001106D5" w:rsidRPr="00A46BB8">
          <w:rPr>
            <w:rFonts w:ascii="Times New Roman" w:hAnsi="Times New Roman" w:cs="Times New Roman"/>
          </w:rPr>
          <w:t>activit</w:t>
        </w:r>
      </w:ins>
      <w:ins w:id="111" w:author="benkoo" w:date="2014-09-25T22:25:00Z">
        <w:r w:rsidR="001106D5" w:rsidRPr="00A46BB8">
          <w:rPr>
            <w:rFonts w:ascii="Times New Roman" w:hAnsi="Times New Roman" w:cs="Times New Roman"/>
          </w:rPr>
          <w:t>i</w:t>
        </w:r>
      </w:ins>
      <w:ins w:id="112" w:author="benkoo" w:date="2014-09-25T22:24:00Z">
        <w:r w:rsidR="001106D5" w:rsidRPr="00A46BB8">
          <w:rPr>
            <w:rFonts w:ascii="Times New Roman" w:hAnsi="Times New Roman" w:cs="Times New Roman"/>
          </w:rPr>
          <w:t>es</w:t>
        </w:r>
      </w:ins>
      <w:r w:rsidR="00D76DA1" w:rsidRPr="00A46BB8">
        <w:rPr>
          <w:rFonts w:ascii="Times New Roman" w:hAnsi="Times New Roman" w:cs="Times New Roman"/>
        </w:rPr>
        <w:t xml:space="preserve"> to achieve their desired ends</w:t>
      </w:r>
      <w:ins w:id="113" w:author="benkoo" w:date="2014-09-25T22:04:00Z">
        <w:r w:rsidR="00D41317" w:rsidRPr="00A46BB8">
          <w:rPr>
            <w:rFonts w:ascii="Times New Roman" w:hAnsi="Times New Roman" w:cs="Times New Roman"/>
          </w:rPr>
          <w:t>. The digital network, open source technologies</w:t>
        </w:r>
      </w:ins>
      <w:r w:rsidR="00D76DA1" w:rsidRPr="00A46BB8">
        <w:rPr>
          <w:rFonts w:ascii="Times New Roman" w:hAnsi="Times New Roman" w:cs="Times New Roman"/>
        </w:rPr>
        <w:t xml:space="preserve">, </w:t>
      </w:r>
      <w:ins w:id="114" w:author="benkoo" w:date="2014-09-25T22:04:00Z">
        <w:r w:rsidR="00D41317" w:rsidRPr="00A46BB8">
          <w:rPr>
            <w:rFonts w:ascii="Times New Roman" w:hAnsi="Times New Roman" w:cs="Times New Roman"/>
          </w:rPr>
          <w:t xml:space="preserve">and publicly available resources provide the context and content that enable </w:t>
        </w:r>
      </w:ins>
      <w:r w:rsidR="00D76DA1" w:rsidRPr="00A46BB8">
        <w:rPr>
          <w:rFonts w:ascii="Times New Roman" w:hAnsi="Times New Roman" w:cs="Times New Roman"/>
        </w:rPr>
        <w:t>learners</w:t>
      </w:r>
      <w:ins w:id="115" w:author="benkoo" w:date="2014-09-25T22:04:00Z">
        <w:r w:rsidR="00D41317" w:rsidRPr="00A46BB8">
          <w:rPr>
            <w:rFonts w:ascii="Times New Roman" w:hAnsi="Times New Roman" w:cs="Times New Roman"/>
          </w:rPr>
          <w:t xml:space="preserve"> to engage with</w:t>
        </w:r>
      </w:ins>
      <w:r w:rsidR="00D76DA1" w:rsidRPr="00A46BB8">
        <w:rPr>
          <w:rFonts w:ascii="Times New Roman" w:hAnsi="Times New Roman" w:cs="Times New Roman"/>
        </w:rPr>
        <w:t xml:space="preserve"> </w:t>
      </w:r>
      <w:ins w:id="116" w:author="benkoo" w:date="2014-09-25T22:04:00Z">
        <w:r w:rsidR="00D41317" w:rsidRPr="00A46BB8">
          <w:rPr>
            <w:rFonts w:ascii="Times New Roman" w:hAnsi="Times New Roman" w:cs="Times New Roman"/>
          </w:rPr>
          <w:t>real</w:t>
        </w:r>
      </w:ins>
      <w:r w:rsidR="00D76DA1" w:rsidRPr="00A46BB8">
        <w:rPr>
          <w:rFonts w:ascii="Times New Roman" w:hAnsi="Times New Roman" w:cs="Times New Roman"/>
        </w:rPr>
        <w:t>-</w:t>
      </w:r>
      <w:ins w:id="117" w:author="benkoo" w:date="2014-09-25T22:04:00Z">
        <w:r w:rsidR="00D41317" w:rsidRPr="00A46BB8">
          <w:rPr>
            <w:rFonts w:ascii="Times New Roman" w:hAnsi="Times New Roman" w:cs="Times New Roman"/>
          </w:rPr>
          <w:t>world</w:t>
        </w:r>
      </w:ins>
      <w:r w:rsidR="00D76DA1" w:rsidRPr="00A46BB8">
        <w:rPr>
          <w:rFonts w:ascii="Times New Roman" w:hAnsi="Times New Roman" w:cs="Times New Roman"/>
        </w:rPr>
        <w:t xml:space="preserve"> environments and contexts</w:t>
      </w:r>
      <w:ins w:id="118" w:author="benkoo" w:date="2014-09-25T22:04:00Z">
        <w:r w:rsidR="00D41317" w:rsidRPr="00A46BB8">
          <w:rPr>
            <w:rFonts w:ascii="Times New Roman" w:hAnsi="Times New Roman" w:cs="Times New Roman"/>
          </w:rPr>
          <w:t xml:space="preserve">. </w:t>
        </w:r>
      </w:ins>
      <w:r w:rsidR="00D76DA1" w:rsidRPr="00A46BB8">
        <w:rPr>
          <w:rFonts w:ascii="Times New Roman" w:hAnsi="Times New Roman" w:cs="Times New Roman"/>
        </w:rPr>
        <w:t xml:space="preserve">Through </w:t>
      </w:r>
      <w:ins w:id="119" w:author="benkoo" w:date="2014-09-25T22:26:00Z">
        <w:r w:rsidR="00113772" w:rsidRPr="00A46BB8">
          <w:rPr>
            <w:rFonts w:ascii="Times New Roman" w:hAnsi="Times New Roman" w:cs="Times New Roman"/>
          </w:rPr>
          <w:t>apply</w:t>
        </w:r>
      </w:ins>
      <w:r w:rsidR="00D76DA1" w:rsidRPr="00A46BB8">
        <w:rPr>
          <w:rFonts w:ascii="Times New Roman" w:hAnsi="Times New Roman" w:cs="Times New Roman"/>
        </w:rPr>
        <w:t>ing</w:t>
      </w:r>
      <w:ins w:id="120" w:author="benkoo" w:date="2014-09-25T22:07:00Z">
        <w:r w:rsidR="00241BB7" w:rsidRPr="00A46BB8">
          <w:rPr>
            <w:rFonts w:ascii="Times New Roman" w:hAnsi="Times New Roman" w:cs="Times New Roman"/>
          </w:rPr>
          <w:t xml:space="preserve"> </w:t>
        </w:r>
      </w:ins>
      <w:r w:rsidR="00D76DA1" w:rsidRPr="00A46BB8">
        <w:rPr>
          <w:rFonts w:ascii="Times New Roman" w:hAnsi="Times New Roman" w:cs="Times New Roman"/>
        </w:rPr>
        <w:t>I</w:t>
      </w:r>
      <w:ins w:id="121" w:author="benkoo" w:date="2014-09-25T22:07:00Z">
        <w:r w:rsidR="00241BB7" w:rsidRPr="00A46BB8">
          <w:rPr>
            <w:rFonts w:ascii="Times New Roman" w:hAnsi="Times New Roman" w:cs="Times New Roman"/>
          </w:rPr>
          <w:t xml:space="preserve">nternet-scale </w:t>
        </w:r>
      </w:ins>
      <w:ins w:id="122" w:author="benkoo" w:date="2014-09-25T22:26:00Z">
        <w:r w:rsidR="00113772" w:rsidRPr="00A46BB8">
          <w:rPr>
            <w:rFonts w:ascii="Times New Roman" w:hAnsi="Times New Roman" w:cs="Times New Roman"/>
          </w:rPr>
          <w:t>content sharing and data</w:t>
        </w:r>
      </w:ins>
      <w:ins w:id="123" w:author="benkoo" w:date="2014-09-25T22:07:00Z">
        <w:r w:rsidR="00241BB7" w:rsidRPr="00A46BB8">
          <w:rPr>
            <w:rFonts w:ascii="Times New Roman" w:hAnsi="Times New Roman" w:cs="Times New Roman"/>
          </w:rPr>
          <w:t xml:space="preserve"> collecti</w:t>
        </w:r>
      </w:ins>
      <w:r w:rsidR="00D76DA1" w:rsidRPr="00A46BB8">
        <w:rPr>
          <w:rFonts w:ascii="Times New Roman" w:hAnsi="Times New Roman" w:cs="Times New Roman"/>
        </w:rPr>
        <w:t>on</w:t>
      </w:r>
      <w:ins w:id="124" w:author="benkoo" w:date="2014-09-25T22:07:00Z">
        <w:r w:rsidR="00241BB7" w:rsidRPr="00A46BB8">
          <w:rPr>
            <w:rFonts w:ascii="Times New Roman" w:hAnsi="Times New Roman" w:cs="Times New Roman"/>
          </w:rPr>
          <w:t xml:space="preserve"> tools, </w:t>
        </w:r>
      </w:ins>
      <w:r w:rsidR="00D76DA1" w:rsidRPr="00A46BB8">
        <w:rPr>
          <w:rFonts w:ascii="Times New Roman" w:hAnsi="Times New Roman" w:cs="Times New Roman"/>
        </w:rPr>
        <w:t xml:space="preserve">participants learn that </w:t>
      </w:r>
      <w:ins w:id="125" w:author="benkoo" w:date="2014-09-25T22:29:00Z">
        <w:r w:rsidR="00555F1E" w:rsidRPr="00A46BB8">
          <w:rPr>
            <w:rFonts w:ascii="Times New Roman" w:hAnsi="Times New Roman" w:cs="Times New Roman"/>
          </w:rPr>
          <w:t xml:space="preserve">advancements in a unifying </w:t>
        </w:r>
      </w:ins>
      <w:ins w:id="126" w:author="benkoo" w:date="2014-09-25T22:14:00Z">
        <w:r w:rsidR="00862718" w:rsidRPr="00A46BB8">
          <w:rPr>
            <w:rFonts w:ascii="Times New Roman" w:hAnsi="Times New Roman" w:cs="Times New Roman"/>
          </w:rPr>
          <w:t>digital publishing</w:t>
        </w:r>
      </w:ins>
      <w:ins w:id="127" w:author="benkoo" w:date="2014-09-25T22:15:00Z">
        <w:r w:rsidR="00293089" w:rsidRPr="00A46BB8">
          <w:rPr>
            <w:rFonts w:ascii="Times New Roman" w:hAnsi="Times New Roman" w:cs="Times New Roman"/>
          </w:rPr>
          <w:t xml:space="preserve"> workflow</w:t>
        </w:r>
      </w:ins>
      <w:ins w:id="128" w:author="benkoo" w:date="2014-09-25T22:30:00Z">
        <w:r w:rsidR="00555F1E" w:rsidRPr="00A46BB8">
          <w:rPr>
            <w:rFonts w:ascii="Times New Roman" w:hAnsi="Times New Roman" w:cs="Times New Roman"/>
          </w:rPr>
          <w:t xml:space="preserve"> </w:t>
        </w:r>
      </w:ins>
      <w:r w:rsidR="00D76DA1" w:rsidRPr="00A46BB8">
        <w:rPr>
          <w:rFonts w:ascii="Times New Roman" w:hAnsi="Times New Roman" w:cs="Times New Roman"/>
        </w:rPr>
        <w:t>are</w:t>
      </w:r>
      <w:ins w:id="129" w:author="benkoo" w:date="2014-09-25T22:30:00Z">
        <w:r w:rsidR="00555F1E" w:rsidRPr="00A46BB8">
          <w:rPr>
            <w:rFonts w:ascii="Times New Roman" w:hAnsi="Times New Roman" w:cs="Times New Roman"/>
          </w:rPr>
          <w:t xml:space="preserve"> </w:t>
        </w:r>
      </w:ins>
      <w:ins w:id="130" w:author="benkoo" w:date="2014-09-25T22:32:00Z">
        <w:r w:rsidR="00555F1E" w:rsidRPr="00A46BB8">
          <w:rPr>
            <w:rFonts w:ascii="Times New Roman" w:hAnsi="Times New Roman" w:cs="Times New Roman"/>
          </w:rPr>
          <w:t xml:space="preserve">the determining factor that </w:t>
        </w:r>
      </w:ins>
      <w:ins w:id="131" w:author="benkoo" w:date="2014-09-25T22:31:00Z">
        <w:r w:rsidR="00555F1E" w:rsidRPr="00A46BB8">
          <w:rPr>
            <w:rFonts w:ascii="Times New Roman" w:hAnsi="Times New Roman" w:cs="Times New Roman"/>
          </w:rPr>
          <w:t>drive</w:t>
        </w:r>
      </w:ins>
      <w:ins w:id="132" w:author="benkoo" w:date="2014-09-25T22:32:00Z">
        <w:r w:rsidR="00555F1E" w:rsidRPr="00A46BB8">
          <w:rPr>
            <w:rFonts w:ascii="Times New Roman" w:hAnsi="Times New Roman" w:cs="Times New Roman"/>
          </w:rPr>
          <w:t>s</w:t>
        </w:r>
      </w:ins>
      <w:ins w:id="133" w:author="benkoo" w:date="2014-09-25T22:30:00Z">
        <w:r w:rsidR="00555F1E" w:rsidRPr="00A46BB8">
          <w:rPr>
            <w:rFonts w:ascii="Times New Roman" w:hAnsi="Times New Roman" w:cs="Times New Roman"/>
          </w:rPr>
          <w:t xml:space="preserve"> the quality </w:t>
        </w:r>
      </w:ins>
      <w:ins w:id="134" w:author="benkoo" w:date="2014-09-25T22:31:00Z">
        <w:r w:rsidR="00555F1E" w:rsidRPr="00A46BB8">
          <w:rPr>
            <w:rFonts w:ascii="Times New Roman" w:hAnsi="Times New Roman" w:cs="Times New Roman"/>
          </w:rPr>
          <w:t xml:space="preserve">and scalability of </w:t>
        </w:r>
      </w:ins>
      <w:r w:rsidR="00C45BFA" w:rsidRPr="00A46BB8">
        <w:rPr>
          <w:rFonts w:ascii="Times New Roman" w:hAnsi="Times New Roman" w:cs="Times New Roman"/>
        </w:rPr>
        <w:t>Crowd</w:t>
      </w:r>
      <w:ins w:id="135" w:author="benkoo" w:date="2014-09-25T22:31:00Z">
        <w:r w:rsidR="00555F1E" w:rsidRPr="00A46BB8">
          <w:rPr>
            <w:rFonts w:ascii="Times New Roman" w:hAnsi="Times New Roman" w:cs="Times New Roman"/>
          </w:rPr>
          <w:t xml:space="preserve"> Learning</w:t>
        </w:r>
      </w:ins>
      <w:ins w:id="136" w:author="benkoo" w:date="2014-09-25T22:32:00Z">
        <w:r w:rsidR="003E2126" w:rsidRPr="00A46BB8">
          <w:rPr>
            <w:rFonts w:ascii="Times New Roman" w:hAnsi="Times New Roman" w:cs="Times New Roman"/>
          </w:rPr>
          <w:t xml:space="preserve">. </w:t>
        </w:r>
      </w:ins>
      <w:ins w:id="137" w:author="benkoo" w:date="2014-09-25T22:33:00Z">
        <w:r w:rsidR="003E2126" w:rsidRPr="00A46BB8">
          <w:rPr>
            <w:rFonts w:ascii="Times New Roman" w:hAnsi="Times New Roman" w:cs="Times New Roman"/>
          </w:rPr>
          <w:t xml:space="preserve">As the tools and skills of </w:t>
        </w:r>
      </w:ins>
      <w:ins w:id="138" w:author="benkoo" w:date="2014-09-25T22:34:00Z">
        <w:r w:rsidR="003E2126" w:rsidRPr="00A46BB8">
          <w:rPr>
            <w:rFonts w:ascii="Times New Roman" w:hAnsi="Times New Roman" w:cs="Times New Roman"/>
          </w:rPr>
          <w:t xml:space="preserve">network-enabled </w:t>
        </w:r>
      </w:ins>
      <w:ins w:id="139" w:author="benkoo" w:date="2014-09-25T22:33:00Z">
        <w:r w:rsidR="003E2126" w:rsidRPr="00A46BB8">
          <w:rPr>
            <w:rFonts w:ascii="Times New Roman" w:hAnsi="Times New Roman" w:cs="Times New Roman"/>
          </w:rPr>
          <w:t xml:space="preserve">digital publishing </w:t>
        </w:r>
      </w:ins>
      <w:ins w:id="140" w:author="benkoo" w:date="2014-09-25T22:34:00Z">
        <w:r w:rsidR="003E2126" w:rsidRPr="00A46BB8">
          <w:rPr>
            <w:rFonts w:ascii="Times New Roman" w:hAnsi="Times New Roman" w:cs="Times New Roman"/>
          </w:rPr>
          <w:t>become more</w:t>
        </w:r>
      </w:ins>
      <w:r w:rsidR="0010100E" w:rsidRPr="00A46BB8">
        <w:rPr>
          <w:rFonts w:ascii="Times New Roman" w:hAnsi="Times New Roman" w:cs="Times New Roman"/>
        </w:rPr>
        <w:t xml:space="preserve"> advanced</w:t>
      </w:r>
      <w:ins w:id="141" w:author="benkoo" w:date="2014-09-25T22:34:00Z">
        <w:r w:rsidR="003E2126" w:rsidRPr="00A46BB8">
          <w:rPr>
            <w:rFonts w:ascii="Times New Roman" w:hAnsi="Times New Roman" w:cs="Times New Roman"/>
          </w:rPr>
          <w:t xml:space="preserve"> and scalable, it will be</w:t>
        </w:r>
      </w:ins>
      <w:r w:rsidR="0010100E" w:rsidRPr="00A46BB8">
        <w:rPr>
          <w:rFonts w:ascii="Times New Roman" w:hAnsi="Times New Roman" w:cs="Times New Roman"/>
        </w:rPr>
        <w:t>come</w:t>
      </w:r>
      <w:ins w:id="142" w:author="benkoo" w:date="2014-09-25T22:34:00Z">
        <w:r w:rsidR="003E2126" w:rsidRPr="00A46BB8">
          <w:rPr>
            <w:rFonts w:ascii="Times New Roman" w:hAnsi="Times New Roman" w:cs="Times New Roman"/>
          </w:rPr>
          <w:t xml:space="preserve"> </w:t>
        </w:r>
      </w:ins>
      <w:r w:rsidR="0010100E" w:rsidRPr="00A46BB8">
        <w:rPr>
          <w:rFonts w:ascii="Times New Roman" w:hAnsi="Times New Roman" w:cs="Times New Roman"/>
        </w:rPr>
        <w:t>increasingly possible</w:t>
      </w:r>
      <w:ins w:id="143" w:author="benkoo" w:date="2014-09-25T22:34:00Z">
        <w:r w:rsidR="003E2126" w:rsidRPr="00A46BB8">
          <w:rPr>
            <w:rFonts w:ascii="Times New Roman" w:hAnsi="Times New Roman" w:cs="Times New Roman"/>
          </w:rPr>
          <w:t xml:space="preserve"> to </w:t>
        </w:r>
      </w:ins>
      <w:ins w:id="144" w:author="benkoo" w:date="2014-09-25T22:36:00Z">
        <w:r w:rsidR="00701A28" w:rsidRPr="00A46BB8">
          <w:rPr>
            <w:rFonts w:ascii="Times New Roman" w:hAnsi="Times New Roman" w:cs="Times New Roman"/>
          </w:rPr>
          <w:t xml:space="preserve">cultivate the </w:t>
        </w:r>
      </w:ins>
      <w:r w:rsidR="0010100E" w:rsidRPr="00A46BB8">
        <w:rPr>
          <w:rFonts w:ascii="Times New Roman" w:hAnsi="Times New Roman" w:cs="Times New Roman"/>
        </w:rPr>
        <w:t xml:space="preserve">collaborative potential and capabilities </w:t>
      </w:r>
      <w:ins w:id="145" w:author="benkoo" w:date="2014-09-25T22:36:00Z">
        <w:r w:rsidR="00701A28" w:rsidRPr="00A46BB8">
          <w:rPr>
            <w:rFonts w:ascii="Times New Roman" w:hAnsi="Times New Roman" w:cs="Times New Roman"/>
          </w:rPr>
          <w:t>of</w:t>
        </w:r>
      </w:ins>
      <w:r w:rsidR="0010100E" w:rsidRPr="00A46BB8">
        <w:rPr>
          <w:rFonts w:ascii="Times New Roman" w:hAnsi="Times New Roman" w:cs="Times New Roman"/>
        </w:rPr>
        <w:t xml:space="preserve"> connected individuals and learning organizations</w:t>
      </w:r>
      <w:ins w:id="146" w:author="benkoo" w:date="2014-09-25T22:36:00Z">
        <w:r w:rsidR="00701A28" w:rsidRPr="00A46BB8">
          <w:rPr>
            <w:rFonts w:ascii="Times New Roman" w:hAnsi="Times New Roman" w:cs="Times New Roman"/>
          </w:rPr>
          <w:t xml:space="preserve"> to</w:t>
        </w:r>
      </w:ins>
      <w:r w:rsidR="0010100E" w:rsidRPr="00A46BB8">
        <w:rPr>
          <w:rFonts w:ascii="Times New Roman" w:hAnsi="Times New Roman" w:cs="Times New Roman"/>
        </w:rPr>
        <w:t xml:space="preserve"> develop</w:t>
      </w:r>
      <w:r w:rsidR="00625C91" w:rsidRPr="00A46BB8">
        <w:rPr>
          <w:rFonts w:ascii="Times New Roman" w:hAnsi="Times New Roman" w:cs="Times New Roman"/>
        </w:rPr>
        <w:t>, and to transfer between them,</w:t>
      </w:r>
      <w:r w:rsidR="0010100E" w:rsidRPr="00A46BB8">
        <w:rPr>
          <w:rFonts w:ascii="Times New Roman" w:hAnsi="Times New Roman" w:cs="Times New Roman"/>
        </w:rPr>
        <w:t xml:space="preserve"> </w:t>
      </w:r>
      <w:r w:rsidR="00625C91" w:rsidRPr="00A46BB8">
        <w:rPr>
          <w:rFonts w:ascii="Times New Roman" w:hAnsi="Times New Roman" w:cs="Times New Roman"/>
        </w:rPr>
        <w:t xml:space="preserve">increasingly sophisticated, meaningful, and relevant </w:t>
      </w:r>
      <w:r w:rsidR="0010100E" w:rsidRPr="00A46BB8">
        <w:rPr>
          <w:rFonts w:ascii="Times New Roman" w:hAnsi="Times New Roman" w:cs="Times New Roman"/>
        </w:rPr>
        <w:t>collective</w:t>
      </w:r>
      <w:ins w:id="147" w:author="benkoo" w:date="2014-09-25T22:34:00Z">
        <w:r w:rsidR="003E2126" w:rsidRPr="00A46BB8">
          <w:rPr>
            <w:rFonts w:ascii="Times New Roman" w:hAnsi="Times New Roman" w:cs="Times New Roman"/>
          </w:rPr>
          <w:t xml:space="preserve"> knowledge</w:t>
        </w:r>
      </w:ins>
      <w:ins w:id="148" w:author="benkoo" w:date="2014-09-25T22:37:00Z">
        <w:r w:rsidR="00701A28" w:rsidRPr="00A46BB8">
          <w:rPr>
            <w:rFonts w:ascii="Times New Roman" w:hAnsi="Times New Roman" w:cs="Times New Roman"/>
          </w:rPr>
          <w:t>. In</w:t>
        </w:r>
      </w:ins>
      <w:r w:rsidR="00625C91" w:rsidRPr="00A46BB8">
        <w:rPr>
          <w:rFonts w:ascii="Times New Roman" w:hAnsi="Times New Roman" w:cs="Times New Roman"/>
        </w:rPr>
        <w:t xml:space="preserve"> an</w:t>
      </w:r>
      <w:ins w:id="149" w:author="benkoo" w:date="2014-09-25T22:37:00Z">
        <w:r w:rsidR="00701A28" w:rsidRPr="00A46BB8">
          <w:rPr>
            <w:rFonts w:ascii="Times New Roman" w:hAnsi="Times New Roman" w:cs="Times New Roman"/>
          </w:rPr>
          <w:t xml:space="preserve"> ideal world </w:t>
        </w:r>
      </w:ins>
      <w:r w:rsidR="00FB710D" w:rsidRPr="00A46BB8">
        <w:rPr>
          <w:rFonts w:ascii="Times New Roman" w:hAnsi="Times New Roman" w:cs="Times New Roman"/>
        </w:rPr>
        <w:t>enabled</w:t>
      </w:r>
      <w:ins w:id="150" w:author="benkoo" w:date="2014-09-25T22:37:00Z">
        <w:r w:rsidR="00701A28" w:rsidRPr="00A46BB8">
          <w:rPr>
            <w:rFonts w:ascii="Times New Roman" w:hAnsi="Times New Roman" w:cs="Times New Roman"/>
          </w:rPr>
          <w:t xml:space="preserve"> by a smooth</w:t>
        </w:r>
      </w:ins>
      <w:r w:rsidR="00FB710D" w:rsidRPr="00A46BB8">
        <w:rPr>
          <w:rFonts w:ascii="Times New Roman" w:hAnsi="Times New Roman" w:cs="Times New Roman"/>
        </w:rPr>
        <w:t xml:space="preserve">ly functioning, user-friendly, and </w:t>
      </w:r>
      <w:ins w:id="151" w:author="benkoo" w:date="2014-09-25T22:38:00Z">
        <w:r w:rsidR="00701A28" w:rsidRPr="00A46BB8">
          <w:rPr>
            <w:rFonts w:ascii="Times New Roman" w:hAnsi="Times New Roman" w:cs="Times New Roman"/>
          </w:rPr>
          <w:t>unifying</w:t>
        </w:r>
      </w:ins>
      <w:ins w:id="152" w:author="benkoo" w:date="2014-09-25T22:37:00Z">
        <w:r w:rsidR="00701A28" w:rsidRPr="00A46BB8">
          <w:rPr>
            <w:rFonts w:ascii="Times New Roman" w:hAnsi="Times New Roman" w:cs="Times New Roman"/>
          </w:rPr>
          <w:t xml:space="preserve"> </w:t>
        </w:r>
      </w:ins>
      <w:r w:rsidR="00FB710D" w:rsidRPr="00A46BB8">
        <w:rPr>
          <w:rFonts w:ascii="Times New Roman" w:hAnsi="Times New Roman" w:cs="Times New Roman"/>
        </w:rPr>
        <w:t>c</w:t>
      </w:r>
      <w:ins w:id="153" w:author="benkoo" w:date="2014-09-25T22:37:00Z">
        <w:r w:rsidR="00701A28" w:rsidRPr="00A46BB8">
          <w:rPr>
            <w:rFonts w:ascii="Times New Roman" w:hAnsi="Times New Roman" w:cs="Times New Roman"/>
          </w:rPr>
          <w:t xml:space="preserve">rowd </w:t>
        </w:r>
      </w:ins>
      <w:r w:rsidR="00FB710D" w:rsidRPr="00A46BB8">
        <w:rPr>
          <w:rFonts w:ascii="Times New Roman" w:hAnsi="Times New Roman" w:cs="Times New Roman"/>
        </w:rPr>
        <w:t>l</w:t>
      </w:r>
      <w:ins w:id="154" w:author="benkoo" w:date="2014-09-25T22:37:00Z">
        <w:r w:rsidR="00701A28" w:rsidRPr="00A46BB8">
          <w:rPr>
            <w:rFonts w:ascii="Times New Roman" w:hAnsi="Times New Roman" w:cs="Times New Roman"/>
          </w:rPr>
          <w:t xml:space="preserve">earning platform, </w:t>
        </w:r>
      </w:ins>
      <w:r w:rsidR="00FB710D" w:rsidRPr="00A46BB8">
        <w:rPr>
          <w:rFonts w:ascii="Times New Roman" w:hAnsi="Times New Roman" w:cs="Times New Roman"/>
        </w:rPr>
        <w:t>i</w:t>
      </w:r>
      <w:ins w:id="155" w:author="benkoo" w:date="2014-09-25T22:16:00Z">
        <w:r w:rsidR="0000053D" w:rsidRPr="00A46BB8">
          <w:rPr>
            <w:rFonts w:ascii="Times New Roman" w:hAnsi="Times New Roman" w:cs="Times New Roman"/>
          </w:rPr>
          <w:t>ndividuals, families, schools, enterprises</w:t>
        </w:r>
      </w:ins>
      <w:r w:rsidR="00FB710D" w:rsidRPr="00A46BB8">
        <w:rPr>
          <w:rFonts w:ascii="Times New Roman" w:hAnsi="Times New Roman" w:cs="Times New Roman"/>
        </w:rPr>
        <w:t>,</w:t>
      </w:r>
      <w:ins w:id="156" w:author="benkoo" w:date="2014-09-25T22:16:00Z">
        <w:r w:rsidR="0000053D" w:rsidRPr="00A46BB8">
          <w:rPr>
            <w:rFonts w:ascii="Times New Roman" w:hAnsi="Times New Roman" w:cs="Times New Roman"/>
          </w:rPr>
          <w:t xml:space="preserve"> and </w:t>
        </w:r>
      </w:ins>
      <w:r w:rsidR="00FB710D" w:rsidRPr="00A46BB8">
        <w:rPr>
          <w:rFonts w:ascii="Times New Roman" w:hAnsi="Times New Roman" w:cs="Times New Roman"/>
        </w:rPr>
        <w:t xml:space="preserve">state and </w:t>
      </w:r>
      <w:ins w:id="157" w:author="benkoo" w:date="2014-09-25T22:16:00Z">
        <w:r w:rsidR="0000053D" w:rsidRPr="00A46BB8">
          <w:rPr>
            <w:rFonts w:ascii="Times New Roman" w:hAnsi="Times New Roman" w:cs="Times New Roman"/>
          </w:rPr>
          <w:t xml:space="preserve">local governments </w:t>
        </w:r>
      </w:ins>
      <w:r w:rsidR="00FB710D" w:rsidRPr="00A46BB8">
        <w:rPr>
          <w:rFonts w:ascii="Times New Roman" w:hAnsi="Times New Roman" w:cs="Times New Roman"/>
        </w:rPr>
        <w:t>become</w:t>
      </w:r>
      <w:ins w:id="158" w:author="benkoo" w:date="2014-09-25T22:16:00Z">
        <w:r w:rsidR="0000053D" w:rsidRPr="00A46BB8">
          <w:rPr>
            <w:rFonts w:ascii="Times New Roman" w:hAnsi="Times New Roman" w:cs="Times New Roman"/>
          </w:rPr>
          <w:t xml:space="preserve"> distributed agencies that jointly </w:t>
        </w:r>
      </w:ins>
      <w:ins w:id="159" w:author="benkoo" w:date="2014-09-25T22:38:00Z">
        <w:r w:rsidR="000E65D8" w:rsidRPr="00A46BB8">
          <w:rPr>
            <w:rFonts w:ascii="Times New Roman" w:hAnsi="Times New Roman" w:cs="Times New Roman"/>
          </w:rPr>
          <w:t xml:space="preserve">and continuously </w:t>
        </w:r>
      </w:ins>
      <w:ins w:id="160" w:author="benkoo" w:date="2014-09-25T22:16:00Z">
        <w:r w:rsidR="0000053D" w:rsidRPr="00A46BB8">
          <w:rPr>
            <w:rFonts w:ascii="Times New Roman" w:hAnsi="Times New Roman" w:cs="Times New Roman"/>
          </w:rPr>
          <w:t xml:space="preserve">work on </w:t>
        </w:r>
      </w:ins>
      <w:ins w:id="161" w:author="benkoo" w:date="2014-09-25T22:19:00Z">
        <w:r w:rsidR="004839BE" w:rsidRPr="00A46BB8">
          <w:rPr>
            <w:rFonts w:ascii="Times New Roman" w:hAnsi="Times New Roman" w:cs="Times New Roman"/>
          </w:rPr>
          <w:t xml:space="preserve">one big </w:t>
        </w:r>
      </w:ins>
      <w:ins w:id="162" w:author="benkoo" w:date="2014-09-25T22:20:00Z">
        <w:r w:rsidR="00EF7153" w:rsidRPr="00A46BB8">
          <w:rPr>
            <w:rFonts w:ascii="Times New Roman" w:hAnsi="Times New Roman" w:cs="Times New Roman"/>
          </w:rPr>
          <w:t>Work-in-Progress</w:t>
        </w:r>
        <w:r w:rsidR="00285492" w:rsidRPr="00A46BB8">
          <w:rPr>
            <w:rFonts w:ascii="Times New Roman" w:hAnsi="Times New Roman" w:cs="Times New Roman"/>
          </w:rPr>
          <w:t xml:space="preserve"> publication</w:t>
        </w:r>
      </w:ins>
      <w:ins w:id="163" w:author="benkoo" w:date="2014-09-25T22:19:00Z">
        <w:r w:rsidR="004839BE" w:rsidRPr="00A46BB8">
          <w:rPr>
            <w:rFonts w:ascii="Times New Roman" w:hAnsi="Times New Roman" w:cs="Times New Roman"/>
          </w:rPr>
          <w:t>.</w:t>
        </w:r>
      </w:ins>
      <w:ins w:id="164" w:author="benkoo" w:date="2014-09-25T22:22:00Z">
        <w:r w:rsidR="001106D5" w:rsidRPr="00A46BB8">
          <w:rPr>
            <w:rFonts w:ascii="Times New Roman" w:hAnsi="Times New Roman" w:cs="Times New Roman"/>
          </w:rPr>
          <w:t xml:space="preserve"> </w:t>
        </w:r>
      </w:ins>
      <w:ins w:id="165" w:author="benkoo" w:date="2014-09-25T22:39:00Z">
        <w:r w:rsidR="00E11BAF" w:rsidRPr="00A46BB8">
          <w:rPr>
            <w:rFonts w:ascii="Times New Roman" w:hAnsi="Times New Roman" w:cs="Times New Roman"/>
          </w:rPr>
          <w:t>In this ideal</w:t>
        </w:r>
      </w:ins>
      <w:r w:rsidR="00FB710D" w:rsidRPr="00A46BB8">
        <w:rPr>
          <w:rFonts w:ascii="Times New Roman" w:hAnsi="Times New Roman" w:cs="Times New Roman"/>
        </w:rPr>
        <w:t xml:space="preserve"> </w:t>
      </w:r>
      <w:ins w:id="166" w:author="benkoo" w:date="2014-09-25T22:39:00Z">
        <w:r w:rsidR="00E11BAF" w:rsidRPr="00A46BB8">
          <w:rPr>
            <w:rFonts w:ascii="Times New Roman" w:hAnsi="Times New Roman" w:cs="Times New Roman"/>
          </w:rPr>
          <w:t xml:space="preserve">world, </w:t>
        </w:r>
      </w:ins>
      <w:r w:rsidR="00FB710D" w:rsidRPr="00A46BB8">
        <w:rPr>
          <w:rFonts w:ascii="Times New Roman" w:hAnsi="Times New Roman" w:cs="Times New Roman"/>
        </w:rPr>
        <w:t>will</w:t>
      </w:r>
      <w:ins w:id="167" w:author="benkoo" w:date="2014-09-25T22:39:00Z">
        <w:r w:rsidR="00E11BAF" w:rsidRPr="00A46BB8">
          <w:rPr>
            <w:rFonts w:ascii="Times New Roman" w:hAnsi="Times New Roman" w:cs="Times New Roman"/>
          </w:rPr>
          <w:t xml:space="preserve"> we still </w:t>
        </w:r>
      </w:ins>
      <w:r w:rsidR="00FB710D" w:rsidRPr="00A46BB8">
        <w:rPr>
          <w:rFonts w:ascii="Times New Roman" w:hAnsi="Times New Roman" w:cs="Times New Roman"/>
        </w:rPr>
        <w:t>need</w:t>
      </w:r>
      <w:ins w:id="168" w:author="benkoo" w:date="2014-09-25T22:39:00Z">
        <w:r w:rsidR="00E11BAF" w:rsidRPr="00A46BB8">
          <w:rPr>
            <w:rFonts w:ascii="Times New Roman" w:hAnsi="Times New Roman" w:cs="Times New Roman"/>
          </w:rPr>
          <w:t xml:space="preserve"> to judge the effectiveness of teachers </w:t>
        </w:r>
      </w:ins>
      <w:r w:rsidR="00FB710D" w:rsidRPr="00A46BB8">
        <w:rPr>
          <w:rFonts w:ascii="Times New Roman" w:hAnsi="Times New Roman" w:cs="Times New Roman"/>
        </w:rPr>
        <w:t xml:space="preserve">or </w:t>
      </w:r>
      <w:ins w:id="169" w:author="benkoo" w:date="2014-09-25T22:39:00Z">
        <w:r w:rsidR="00E11BAF" w:rsidRPr="00A46BB8">
          <w:rPr>
            <w:rFonts w:ascii="Times New Roman" w:hAnsi="Times New Roman" w:cs="Times New Roman"/>
          </w:rPr>
          <w:t xml:space="preserve">schools based on </w:t>
        </w:r>
      </w:ins>
      <w:ins w:id="170" w:author="benkoo" w:date="2014-09-25T22:41:00Z">
        <w:r w:rsidR="00A53E1E" w:rsidRPr="00A46BB8">
          <w:rPr>
            <w:rFonts w:ascii="Times New Roman" w:hAnsi="Times New Roman" w:cs="Times New Roman"/>
          </w:rPr>
          <w:t>average</w:t>
        </w:r>
      </w:ins>
      <w:r w:rsidR="00FB710D" w:rsidRPr="00A46BB8">
        <w:rPr>
          <w:rFonts w:ascii="Times New Roman" w:hAnsi="Times New Roman" w:cs="Times New Roman"/>
        </w:rPr>
        <w:t xml:space="preserve"> student</w:t>
      </w:r>
      <w:ins w:id="171" w:author="benkoo" w:date="2014-09-25T22:41:00Z">
        <w:r w:rsidR="00A53E1E" w:rsidRPr="00A46BB8">
          <w:rPr>
            <w:rFonts w:ascii="Times New Roman" w:hAnsi="Times New Roman" w:cs="Times New Roman"/>
          </w:rPr>
          <w:t xml:space="preserve"> </w:t>
        </w:r>
      </w:ins>
      <w:ins w:id="172" w:author="benkoo" w:date="2014-09-25T22:39:00Z">
        <w:r w:rsidR="00E11BAF" w:rsidRPr="00A46BB8">
          <w:rPr>
            <w:rFonts w:ascii="Times New Roman" w:hAnsi="Times New Roman" w:cs="Times New Roman"/>
          </w:rPr>
          <w:t>grades,</w:t>
        </w:r>
      </w:ins>
      <w:r w:rsidR="00FB710D" w:rsidRPr="00A46BB8">
        <w:rPr>
          <w:rFonts w:ascii="Times New Roman" w:hAnsi="Times New Roman" w:cs="Times New Roman"/>
        </w:rPr>
        <w:t xml:space="preserve"> standardized test scores</w:t>
      </w:r>
      <w:ins w:id="173" w:author="benkoo" w:date="2014-09-25T22:39:00Z">
        <w:r w:rsidR="00E11BAF" w:rsidRPr="00A46BB8">
          <w:rPr>
            <w:rFonts w:ascii="Times New Roman" w:hAnsi="Times New Roman" w:cs="Times New Roman"/>
          </w:rPr>
          <w:t>, and graduates</w:t>
        </w:r>
      </w:ins>
      <w:ins w:id="174" w:author="benkoo" w:date="2014-09-25T22:40:00Z">
        <w:r w:rsidR="00E11BAF" w:rsidRPr="00A46BB8">
          <w:rPr>
            <w:rFonts w:ascii="Times New Roman" w:hAnsi="Times New Roman" w:cs="Times New Roman"/>
          </w:rPr>
          <w:t>’ employment rate</w:t>
        </w:r>
      </w:ins>
      <w:r w:rsidR="00FB710D" w:rsidRPr="00A46BB8">
        <w:rPr>
          <w:rFonts w:ascii="Times New Roman" w:hAnsi="Times New Roman" w:cs="Times New Roman"/>
        </w:rPr>
        <w:t>s</w:t>
      </w:r>
      <w:ins w:id="175" w:author="benkoo" w:date="2014-09-25T22:40:00Z">
        <w:r w:rsidR="00E11BAF" w:rsidRPr="00A46BB8">
          <w:rPr>
            <w:rFonts w:ascii="Times New Roman" w:hAnsi="Times New Roman" w:cs="Times New Roman"/>
          </w:rPr>
          <w:t>?</w:t>
        </w:r>
      </w:ins>
      <w:del w:id="176" w:author="benkoo" w:date="2014-09-25T22:39:00Z">
        <w:r w:rsidR="00C576DE" w:rsidRPr="00A46BB8" w:rsidDel="00BF5F8B">
          <w:rPr>
            <w:rFonts w:ascii="Times New Roman" w:hAnsi="Times New Roman" w:cs="Times New Roman"/>
          </w:rPr>
          <w:delText>Based on our iterative experiments of XLP-based learning activities on different age groups, different disciplinary combinations, and run synchronously at multiple locations, we have evidence to show that XLP as a methodology is scalable in principle. Economically speaking, due to its student-centric and volunteer nature of content providers, many of these events are not necessarily more expensive than traditional high-end lecture-based learning activities. In practice, XLP requires three pillars of support. First, it needs dedicated learning spaces and a reliable Internet connection during the course. Second,  it needs a dedicated </w:delText>
        </w:r>
        <w:r w:rsidR="00704B4D" w:rsidRPr="00A46BB8" w:rsidDel="00BF5F8B">
          <w:rPr>
            <w:rFonts w:ascii="Times New Roman" w:hAnsi="Times New Roman" w:cs="Times New Roman"/>
          </w:rPr>
          <w:delText>organizer</w:delText>
        </w:r>
        <w:r w:rsidR="00C576DE" w:rsidRPr="00A46BB8" w:rsidDel="00BF5F8B">
          <w:rPr>
            <w:rFonts w:ascii="Times New Roman" w:hAnsi="Times New Roman" w:cs="Times New Roman"/>
          </w:rPr>
          <w:delText xml:space="preserve"> to orchestrate students and content providers. Third, it must have a team of distributed workflow experts to support the Information Technology infrastructure for the “crowd”. As of now, the first two pillars are mostly available in most universities and schools. The third pillar requires ongoing refinement, but this one pillar can be shared by hundreds even millions of schools on the Internet. We intend to establish an open sourced project for this XLP-based digital publishing/learning workflow, and freely distribute our technologies and operational experience data on the Internet. </w:delText>
        </w:r>
      </w:del>
      <w:ins w:id="177" w:author="benkoo" w:date="2014-09-25T22:41:00Z">
        <w:r w:rsidR="002E4017" w:rsidRPr="00A46BB8">
          <w:rPr>
            <w:rFonts w:ascii="Times New Roman" w:hAnsi="Times New Roman" w:cs="Times New Roman"/>
          </w:rPr>
          <w:t xml:space="preserve"> Even before we enter that ideal</w:t>
        </w:r>
      </w:ins>
      <w:r w:rsidR="00FB710D" w:rsidRPr="00A46BB8">
        <w:rPr>
          <w:rFonts w:ascii="Times New Roman" w:hAnsi="Times New Roman" w:cs="Times New Roman"/>
        </w:rPr>
        <w:t xml:space="preserve"> “c</w:t>
      </w:r>
      <w:ins w:id="178" w:author="benkoo" w:date="2014-09-25T22:41:00Z">
        <w:r w:rsidR="002E4017" w:rsidRPr="00A46BB8">
          <w:rPr>
            <w:rFonts w:ascii="Times New Roman" w:hAnsi="Times New Roman" w:cs="Times New Roman"/>
          </w:rPr>
          <w:t xml:space="preserve">rowd </w:t>
        </w:r>
      </w:ins>
      <w:r w:rsidR="00FB710D" w:rsidRPr="00A46BB8">
        <w:rPr>
          <w:rFonts w:ascii="Times New Roman" w:hAnsi="Times New Roman" w:cs="Times New Roman"/>
        </w:rPr>
        <w:t>l</w:t>
      </w:r>
      <w:ins w:id="179" w:author="benkoo" w:date="2014-09-25T22:41:00Z">
        <w:r w:rsidR="002E4017" w:rsidRPr="00A46BB8">
          <w:rPr>
            <w:rFonts w:ascii="Times New Roman" w:hAnsi="Times New Roman" w:cs="Times New Roman"/>
          </w:rPr>
          <w:t>earning</w:t>
        </w:r>
      </w:ins>
      <w:r w:rsidR="00FB710D" w:rsidRPr="00A46BB8">
        <w:rPr>
          <w:rFonts w:ascii="Times New Roman" w:hAnsi="Times New Roman" w:cs="Times New Roman"/>
        </w:rPr>
        <w:t xml:space="preserve">” </w:t>
      </w:r>
      <w:ins w:id="180" w:author="benkoo" w:date="2014-09-25T22:41:00Z">
        <w:r w:rsidR="002E4017" w:rsidRPr="00A46BB8">
          <w:rPr>
            <w:rFonts w:ascii="Times New Roman" w:hAnsi="Times New Roman" w:cs="Times New Roman"/>
          </w:rPr>
          <w:t xml:space="preserve">world, shouldn’t we rethink how schools and educators should prepare educational institutions </w:t>
        </w:r>
      </w:ins>
      <w:ins w:id="181" w:author="benkoo" w:date="2014-09-25T22:42:00Z">
        <w:r w:rsidR="001A30F5" w:rsidRPr="00A46BB8">
          <w:rPr>
            <w:rFonts w:ascii="Times New Roman" w:hAnsi="Times New Roman" w:cs="Times New Roman"/>
          </w:rPr>
          <w:t xml:space="preserve">to </w:t>
        </w:r>
      </w:ins>
      <w:r w:rsidR="00FB710D" w:rsidRPr="00A46BB8">
        <w:rPr>
          <w:rFonts w:ascii="Times New Roman" w:hAnsi="Times New Roman" w:cs="Times New Roman"/>
        </w:rPr>
        <w:t>enable the approximation of</w:t>
      </w:r>
      <w:ins w:id="182" w:author="benkoo" w:date="2014-09-25T22:42:00Z">
        <w:r w:rsidR="001A30F5" w:rsidRPr="00A46BB8">
          <w:rPr>
            <w:rFonts w:ascii="Times New Roman" w:hAnsi="Times New Roman" w:cs="Times New Roman"/>
          </w:rPr>
          <w:t xml:space="preserve"> that ideal</w:t>
        </w:r>
      </w:ins>
      <w:r w:rsidR="00FB710D" w:rsidRPr="00A46BB8">
        <w:rPr>
          <w:rFonts w:ascii="Times New Roman" w:hAnsi="Times New Roman" w:cs="Times New Roman"/>
        </w:rPr>
        <w:t xml:space="preserve"> </w:t>
      </w:r>
      <w:ins w:id="183" w:author="benkoo" w:date="2014-09-25T22:42:00Z">
        <w:r w:rsidR="001A30F5" w:rsidRPr="00A46BB8">
          <w:rPr>
            <w:rFonts w:ascii="Times New Roman" w:hAnsi="Times New Roman" w:cs="Times New Roman"/>
          </w:rPr>
          <w:t>world</w:t>
        </w:r>
      </w:ins>
      <w:r w:rsidR="00FB710D" w:rsidRPr="00A46BB8">
        <w:rPr>
          <w:rFonts w:ascii="Times New Roman" w:hAnsi="Times New Roman" w:cs="Times New Roman"/>
        </w:rPr>
        <w:t xml:space="preserve"> </w:t>
      </w:r>
      <w:commentRangeStart w:id="184"/>
      <w:ins w:id="185" w:author="benkoo" w:date="2014-09-25T22:42:00Z">
        <w:r w:rsidR="001A30F5" w:rsidRPr="00A46BB8">
          <w:rPr>
            <w:rFonts w:ascii="Times New Roman" w:hAnsi="Times New Roman" w:cs="Times New Roman"/>
          </w:rPr>
          <w:t>today</w:t>
        </w:r>
      </w:ins>
      <w:commentRangeEnd w:id="184"/>
      <w:r w:rsidR="00A92DFF" w:rsidRPr="00A46BB8">
        <w:commentReference w:id="184"/>
      </w:r>
      <w:r w:rsidR="00FB710D" w:rsidRPr="00A46BB8">
        <w:rPr>
          <w:rFonts w:ascii="Times New Roman" w:hAnsi="Times New Roman" w:cs="Times New Roman"/>
        </w:rPr>
        <w:t>?</w:t>
      </w:r>
    </w:p>
    <w:sectPr w:rsidR="00313E27" w:rsidRPr="00A46BB8">
      <w:footerReference w:type="default" r:id="rId9"/>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4" w:author="benkoo" w:date="2014-09-26T01:33:00Z" w:initials="b">
    <w:p w14:paraId="3AD24D46" w14:textId="30EB3B37" w:rsidR="002C64C0" w:rsidRDefault="002C64C0">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6241B" w14:textId="77777777" w:rsidR="002C64C0" w:rsidRDefault="002C64C0">
      <w:r>
        <w:separator/>
      </w:r>
    </w:p>
  </w:endnote>
  <w:endnote w:type="continuationSeparator" w:id="0">
    <w:p w14:paraId="79A84509" w14:textId="77777777" w:rsidR="002C64C0" w:rsidRDefault="002C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skerville SemiBold">
    <w:panose1 w:val="020207020704000202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1E749" w14:textId="67B2D7E9" w:rsidR="002C64C0" w:rsidRDefault="002C64C0">
    <w:pPr>
      <w:pStyle w:val="HeaderFooter"/>
      <w:tabs>
        <w:tab w:val="center" w:pos="4510"/>
      </w:tabs>
    </w:pPr>
    <w:r>
      <w:t>REIMAGINE EDUCATION AWARDS</w:t>
    </w:r>
    <w:r>
      <w:tab/>
    </w:r>
    <w:r>
      <w:tab/>
    </w:r>
    <w:r>
      <w:fldChar w:fldCharType="begin"/>
    </w:r>
    <w:r>
      <w:instrText xml:space="preserve"> PAGE </w:instrText>
    </w:r>
    <w:r>
      <w:fldChar w:fldCharType="separate"/>
    </w:r>
    <w:r w:rsidR="002B0089">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EEBBC" w14:textId="77777777" w:rsidR="002C64C0" w:rsidRDefault="002C64C0">
      <w:r>
        <w:separator/>
      </w:r>
    </w:p>
  </w:footnote>
  <w:footnote w:type="continuationSeparator" w:id="0">
    <w:p w14:paraId="759ADE77" w14:textId="77777777" w:rsidR="002C64C0" w:rsidRDefault="002C64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856F5"/>
    <w:multiLevelType w:val="hybridMultilevel"/>
    <w:tmpl w:val="B7F4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C1F9F"/>
    <w:multiLevelType w:val="hybridMultilevel"/>
    <w:tmpl w:val="A764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26050"/>
    <w:multiLevelType w:val="hybridMultilevel"/>
    <w:tmpl w:val="DD3C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70FAB"/>
    <w:multiLevelType w:val="hybridMultilevel"/>
    <w:tmpl w:val="8C6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771C9"/>
    <w:multiLevelType w:val="hybridMultilevel"/>
    <w:tmpl w:val="138A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revisionView w:markup="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13E27"/>
    <w:rsid w:val="0000053D"/>
    <w:rsid w:val="000013A9"/>
    <w:rsid w:val="000033A3"/>
    <w:rsid w:val="00014731"/>
    <w:rsid w:val="00021068"/>
    <w:rsid w:val="00023F72"/>
    <w:rsid w:val="00025835"/>
    <w:rsid w:val="00026959"/>
    <w:rsid w:val="00036533"/>
    <w:rsid w:val="00045917"/>
    <w:rsid w:val="00045F35"/>
    <w:rsid w:val="00050D0A"/>
    <w:rsid w:val="00052253"/>
    <w:rsid w:val="0005284E"/>
    <w:rsid w:val="00053CDF"/>
    <w:rsid w:val="000577E2"/>
    <w:rsid w:val="00064282"/>
    <w:rsid w:val="00083638"/>
    <w:rsid w:val="00084A7F"/>
    <w:rsid w:val="00094DF0"/>
    <w:rsid w:val="000964C2"/>
    <w:rsid w:val="000C3D14"/>
    <w:rsid w:val="000C459A"/>
    <w:rsid w:val="000E65D8"/>
    <w:rsid w:val="000E76AA"/>
    <w:rsid w:val="000F1CB5"/>
    <w:rsid w:val="000F7360"/>
    <w:rsid w:val="00100A77"/>
    <w:rsid w:val="0010100E"/>
    <w:rsid w:val="0010490D"/>
    <w:rsid w:val="001106D5"/>
    <w:rsid w:val="00113772"/>
    <w:rsid w:val="001211FC"/>
    <w:rsid w:val="00147E03"/>
    <w:rsid w:val="00150AD6"/>
    <w:rsid w:val="00155402"/>
    <w:rsid w:val="001611A5"/>
    <w:rsid w:val="00163276"/>
    <w:rsid w:val="00164161"/>
    <w:rsid w:val="00164BBC"/>
    <w:rsid w:val="00167127"/>
    <w:rsid w:val="00180E14"/>
    <w:rsid w:val="00191507"/>
    <w:rsid w:val="001926CC"/>
    <w:rsid w:val="001935B1"/>
    <w:rsid w:val="00194B4B"/>
    <w:rsid w:val="0019743A"/>
    <w:rsid w:val="001A2863"/>
    <w:rsid w:val="001A30F5"/>
    <w:rsid w:val="001A7FD3"/>
    <w:rsid w:val="001B2DA3"/>
    <w:rsid w:val="001B49F7"/>
    <w:rsid w:val="001B5AE8"/>
    <w:rsid w:val="001C2CC4"/>
    <w:rsid w:val="001D3A63"/>
    <w:rsid w:val="001E2F9C"/>
    <w:rsid w:val="001E5A06"/>
    <w:rsid w:val="00205B2F"/>
    <w:rsid w:val="0021016B"/>
    <w:rsid w:val="0021419C"/>
    <w:rsid w:val="002214CA"/>
    <w:rsid w:val="00223E2D"/>
    <w:rsid w:val="0024091B"/>
    <w:rsid w:val="00240E88"/>
    <w:rsid w:val="0024108A"/>
    <w:rsid w:val="00241BB7"/>
    <w:rsid w:val="0025540C"/>
    <w:rsid w:val="002654E7"/>
    <w:rsid w:val="0026664C"/>
    <w:rsid w:val="00275345"/>
    <w:rsid w:val="00284183"/>
    <w:rsid w:val="00285492"/>
    <w:rsid w:val="002879D6"/>
    <w:rsid w:val="00290390"/>
    <w:rsid w:val="00293089"/>
    <w:rsid w:val="002A666A"/>
    <w:rsid w:val="002B0089"/>
    <w:rsid w:val="002B34B3"/>
    <w:rsid w:val="002C1855"/>
    <w:rsid w:val="002C27D9"/>
    <w:rsid w:val="002C64C0"/>
    <w:rsid w:val="002E0608"/>
    <w:rsid w:val="002E4017"/>
    <w:rsid w:val="002E5C94"/>
    <w:rsid w:val="002E7D0F"/>
    <w:rsid w:val="002F14B3"/>
    <w:rsid w:val="002F2505"/>
    <w:rsid w:val="002F58A9"/>
    <w:rsid w:val="00307595"/>
    <w:rsid w:val="00313E27"/>
    <w:rsid w:val="003147AE"/>
    <w:rsid w:val="00316EDE"/>
    <w:rsid w:val="00337CB3"/>
    <w:rsid w:val="0034113B"/>
    <w:rsid w:val="00367509"/>
    <w:rsid w:val="00370BE6"/>
    <w:rsid w:val="00384347"/>
    <w:rsid w:val="0038655F"/>
    <w:rsid w:val="003A18ED"/>
    <w:rsid w:val="003A2E0B"/>
    <w:rsid w:val="003A3F16"/>
    <w:rsid w:val="003A563D"/>
    <w:rsid w:val="003B131B"/>
    <w:rsid w:val="003B53A3"/>
    <w:rsid w:val="003C0B1B"/>
    <w:rsid w:val="003C59AA"/>
    <w:rsid w:val="003C79F2"/>
    <w:rsid w:val="003D1651"/>
    <w:rsid w:val="003D28C3"/>
    <w:rsid w:val="003E0501"/>
    <w:rsid w:val="003E2126"/>
    <w:rsid w:val="003E59E1"/>
    <w:rsid w:val="003E5B6D"/>
    <w:rsid w:val="003F5AA2"/>
    <w:rsid w:val="00400F6B"/>
    <w:rsid w:val="00403B53"/>
    <w:rsid w:val="00431F6A"/>
    <w:rsid w:val="00435004"/>
    <w:rsid w:val="00436014"/>
    <w:rsid w:val="00441E54"/>
    <w:rsid w:val="00442421"/>
    <w:rsid w:val="004448AA"/>
    <w:rsid w:val="004570A3"/>
    <w:rsid w:val="004576DE"/>
    <w:rsid w:val="004656D7"/>
    <w:rsid w:val="004708DF"/>
    <w:rsid w:val="00474558"/>
    <w:rsid w:val="00480C08"/>
    <w:rsid w:val="004818B1"/>
    <w:rsid w:val="004839BE"/>
    <w:rsid w:val="00486DB0"/>
    <w:rsid w:val="004906DF"/>
    <w:rsid w:val="004973AA"/>
    <w:rsid w:val="004B5A5F"/>
    <w:rsid w:val="004C6CE2"/>
    <w:rsid w:val="004D6A7B"/>
    <w:rsid w:val="004D6EB8"/>
    <w:rsid w:val="004E0041"/>
    <w:rsid w:val="004E748E"/>
    <w:rsid w:val="004F0282"/>
    <w:rsid w:val="004F5542"/>
    <w:rsid w:val="00511359"/>
    <w:rsid w:val="00514701"/>
    <w:rsid w:val="00521C7F"/>
    <w:rsid w:val="0054480D"/>
    <w:rsid w:val="00546276"/>
    <w:rsid w:val="005522BD"/>
    <w:rsid w:val="0055262B"/>
    <w:rsid w:val="005527AE"/>
    <w:rsid w:val="005527C5"/>
    <w:rsid w:val="005547E6"/>
    <w:rsid w:val="00555F1E"/>
    <w:rsid w:val="005619D1"/>
    <w:rsid w:val="00571836"/>
    <w:rsid w:val="0057339B"/>
    <w:rsid w:val="00583BA4"/>
    <w:rsid w:val="005850A7"/>
    <w:rsid w:val="00586ED8"/>
    <w:rsid w:val="005901B9"/>
    <w:rsid w:val="0059669B"/>
    <w:rsid w:val="005B6678"/>
    <w:rsid w:val="005C4434"/>
    <w:rsid w:val="005D3931"/>
    <w:rsid w:val="005D701B"/>
    <w:rsid w:val="005E2B20"/>
    <w:rsid w:val="006032E9"/>
    <w:rsid w:val="0062273E"/>
    <w:rsid w:val="00625C91"/>
    <w:rsid w:val="006318D4"/>
    <w:rsid w:val="00631B50"/>
    <w:rsid w:val="00632639"/>
    <w:rsid w:val="00635DB4"/>
    <w:rsid w:val="00651A63"/>
    <w:rsid w:val="00651B48"/>
    <w:rsid w:val="00655608"/>
    <w:rsid w:val="0067163C"/>
    <w:rsid w:val="006737DF"/>
    <w:rsid w:val="0068109C"/>
    <w:rsid w:val="006831F6"/>
    <w:rsid w:val="006A2EDB"/>
    <w:rsid w:val="006C5C36"/>
    <w:rsid w:val="006C689A"/>
    <w:rsid w:val="006C7758"/>
    <w:rsid w:val="006D37A0"/>
    <w:rsid w:val="006D6CEF"/>
    <w:rsid w:val="006D7E74"/>
    <w:rsid w:val="006F3137"/>
    <w:rsid w:val="006F3227"/>
    <w:rsid w:val="006F6C3D"/>
    <w:rsid w:val="00701A28"/>
    <w:rsid w:val="00702097"/>
    <w:rsid w:val="00704B4D"/>
    <w:rsid w:val="00705E12"/>
    <w:rsid w:val="00707399"/>
    <w:rsid w:val="00710232"/>
    <w:rsid w:val="00720FA8"/>
    <w:rsid w:val="00724CA5"/>
    <w:rsid w:val="00731FBA"/>
    <w:rsid w:val="007417A2"/>
    <w:rsid w:val="00744958"/>
    <w:rsid w:val="00747584"/>
    <w:rsid w:val="00757CC5"/>
    <w:rsid w:val="00762B60"/>
    <w:rsid w:val="00764FED"/>
    <w:rsid w:val="00767A80"/>
    <w:rsid w:val="00781CB9"/>
    <w:rsid w:val="007A1247"/>
    <w:rsid w:val="007A6C6E"/>
    <w:rsid w:val="007A7B7E"/>
    <w:rsid w:val="007B03F7"/>
    <w:rsid w:val="007B19D3"/>
    <w:rsid w:val="007B546A"/>
    <w:rsid w:val="007B67EF"/>
    <w:rsid w:val="007C75E1"/>
    <w:rsid w:val="007D1683"/>
    <w:rsid w:val="007D46DD"/>
    <w:rsid w:val="007E1159"/>
    <w:rsid w:val="007E6D35"/>
    <w:rsid w:val="007F184C"/>
    <w:rsid w:val="007F271C"/>
    <w:rsid w:val="007F4642"/>
    <w:rsid w:val="007F7EB6"/>
    <w:rsid w:val="00801293"/>
    <w:rsid w:val="00802E68"/>
    <w:rsid w:val="00817E20"/>
    <w:rsid w:val="008223E7"/>
    <w:rsid w:val="008276E1"/>
    <w:rsid w:val="00831BA9"/>
    <w:rsid w:val="008444B0"/>
    <w:rsid w:val="00846871"/>
    <w:rsid w:val="00851A8F"/>
    <w:rsid w:val="00851AC5"/>
    <w:rsid w:val="00862718"/>
    <w:rsid w:val="0086552F"/>
    <w:rsid w:val="00865B0F"/>
    <w:rsid w:val="00866D23"/>
    <w:rsid w:val="0087558F"/>
    <w:rsid w:val="00884882"/>
    <w:rsid w:val="0089344F"/>
    <w:rsid w:val="00894819"/>
    <w:rsid w:val="00897812"/>
    <w:rsid w:val="008979A7"/>
    <w:rsid w:val="008A3F06"/>
    <w:rsid w:val="008A5469"/>
    <w:rsid w:val="008C0C51"/>
    <w:rsid w:val="008C59A4"/>
    <w:rsid w:val="008D2900"/>
    <w:rsid w:val="008E1118"/>
    <w:rsid w:val="008F0A62"/>
    <w:rsid w:val="008F14C4"/>
    <w:rsid w:val="008F4B80"/>
    <w:rsid w:val="008F5AB0"/>
    <w:rsid w:val="008F6F90"/>
    <w:rsid w:val="0090554A"/>
    <w:rsid w:val="009075D1"/>
    <w:rsid w:val="00912DB6"/>
    <w:rsid w:val="00920238"/>
    <w:rsid w:val="0093285D"/>
    <w:rsid w:val="00932936"/>
    <w:rsid w:val="009374E0"/>
    <w:rsid w:val="00950A18"/>
    <w:rsid w:val="009523DC"/>
    <w:rsid w:val="00954277"/>
    <w:rsid w:val="00961D47"/>
    <w:rsid w:val="00963FD4"/>
    <w:rsid w:val="009731D5"/>
    <w:rsid w:val="0097390B"/>
    <w:rsid w:val="00992F06"/>
    <w:rsid w:val="009B06EC"/>
    <w:rsid w:val="009B5F55"/>
    <w:rsid w:val="009B65F7"/>
    <w:rsid w:val="009B6F17"/>
    <w:rsid w:val="009C6AAF"/>
    <w:rsid w:val="009C7CAA"/>
    <w:rsid w:val="009F1337"/>
    <w:rsid w:val="009F7717"/>
    <w:rsid w:val="00A00C52"/>
    <w:rsid w:val="00A03EAA"/>
    <w:rsid w:val="00A107C4"/>
    <w:rsid w:val="00A10B05"/>
    <w:rsid w:val="00A12B8B"/>
    <w:rsid w:val="00A133CB"/>
    <w:rsid w:val="00A209D3"/>
    <w:rsid w:val="00A2588F"/>
    <w:rsid w:val="00A3298E"/>
    <w:rsid w:val="00A46BB8"/>
    <w:rsid w:val="00A53E1E"/>
    <w:rsid w:val="00A56B60"/>
    <w:rsid w:val="00A74326"/>
    <w:rsid w:val="00A833FC"/>
    <w:rsid w:val="00A856C4"/>
    <w:rsid w:val="00A92DFF"/>
    <w:rsid w:val="00A93384"/>
    <w:rsid w:val="00AA4198"/>
    <w:rsid w:val="00AB4F6D"/>
    <w:rsid w:val="00AB7A42"/>
    <w:rsid w:val="00AC3D70"/>
    <w:rsid w:val="00AC7DC8"/>
    <w:rsid w:val="00AE7E0D"/>
    <w:rsid w:val="00AF1590"/>
    <w:rsid w:val="00AF3A86"/>
    <w:rsid w:val="00B07C73"/>
    <w:rsid w:val="00B127D4"/>
    <w:rsid w:val="00B15C17"/>
    <w:rsid w:val="00B27E0D"/>
    <w:rsid w:val="00B31D66"/>
    <w:rsid w:val="00B3278F"/>
    <w:rsid w:val="00B43965"/>
    <w:rsid w:val="00B52889"/>
    <w:rsid w:val="00B552B9"/>
    <w:rsid w:val="00B63739"/>
    <w:rsid w:val="00B7601C"/>
    <w:rsid w:val="00B820DF"/>
    <w:rsid w:val="00B87AD1"/>
    <w:rsid w:val="00BA148D"/>
    <w:rsid w:val="00BA22FE"/>
    <w:rsid w:val="00BB2E90"/>
    <w:rsid w:val="00BB4E42"/>
    <w:rsid w:val="00BC168E"/>
    <w:rsid w:val="00BD23B0"/>
    <w:rsid w:val="00BD7246"/>
    <w:rsid w:val="00BE00F4"/>
    <w:rsid w:val="00BF1338"/>
    <w:rsid w:val="00BF5F8B"/>
    <w:rsid w:val="00C1350C"/>
    <w:rsid w:val="00C137FB"/>
    <w:rsid w:val="00C152FD"/>
    <w:rsid w:val="00C4202D"/>
    <w:rsid w:val="00C45BFA"/>
    <w:rsid w:val="00C576DE"/>
    <w:rsid w:val="00C64A43"/>
    <w:rsid w:val="00C66A7A"/>
    <w:rsid w:val="00C77DA5"/>
    <w:rsid w:val="00C83FC7"/>
    <w:rsid w:val="00C92606"/>
    <w:rsid w:val="00C943C0"/>
    <w:rsid w:val="00C972CD"/>
    <w:rsid w:val="00C97C51"/>
    <w:rsid w:val="00CA0518"/>
    <w:rsid w:val="00CB51A9"/>
    <w:rsid w:val="00CC303D"/>
    <w:rsid w:val="00CC7AA5"/>
    <w:rsid w:val="00CD0B04"/>
    <w:rsid w:val="00CF76E5"/>
    <w:rsid w:val="00D0311C"/>
    <w:rsid w:val="00D11389"/>
    <w:rsid w:val="00D17E5D"/>
    <w:rsid w:val="00D22D31"/>
    <w:rsid w:val="00D323A6"/>
    <w:rsid w:val="00D41317"/>
    <w:rsid w:val="00D55D77"/>
    <w:rsid w:val="00D560D5"/>
    <w:rsid w:val="00D625D5"/>
    <w:rsid w:val="00D76DA1"/>
    <w:rsid w:val="00D846A6"/>
    <w:rsid w:val="00D84D72"/>
    <w:rsid w:val="00D92D27"/>
    <w:rsid w:val="00D9750A"/>
    <w:rsid w:val="00DA17C6"/>
    <w:rsid w:val="00DA3DC1"/>
    <w:rsid w:val="00DA5473"/>
    <w:rsid w:val="00DB4226"/>
    <w:rsid w:val="00DC769D"/>
    <w:rsid w:val="00DD16CB"/>
    <w:rsid w:val="00DD3CD7"/>
    <w:rsid w:val="00DE1775"/>
    <w:rsid w:val="00DE1D3C"/>
    <w:rsid w:val="00DE285E"/>
    <w:rsid w:val="00DE4D47"/>
    <w:rsid w:val="00DE6F77"/>
    <w:rsid w:val="00DE7C8E"/>
    <w:rsid w:val="00DF0171"/>
    <w:rsid w:val="00DF206F"/>
    <w:rsid w:val="00DF2D9C"/>
    <w:rsid w:val="00DF56C0"/>
    <w:rsid w:val="00E11BAF"/>
    <w:rsid w:val="00E41DBF"/>
    <w:rsid w:val="00E46AD3"/>
    <w:rsid w:val="00E629D0"/>
    <w:rsid w:val="00E65ADF"/>
    <w:rsid w:val="00E70DC1"/>
    <w:rsid w:val="00E7172D"/>
    <w:rsid w:val="00E77C0E"/>
    <w:rsid w:val="00E81FA7"/>
    <w:rsid w:val="00E95485"/>
    <w:rsid w:val="00EA01E1"/>
    <w:rsid w:val="00EA1E99"/>
    <w:rsid w:val="00EB1EB0"/>
    <w:rsid w:val="00EC4041"/>
    <w:rsid w:val="00EC4100"/>
    <w:rsid w:val="00EC503A"/>
    <w:rsid w:val="00EE49F2"/>
    <w:rsid w:val="00EF19B9"/>
    <w:rsid w:val="00EF4763"/>
    <w:rsid w:val="00EF7153"/>
    <w:rsid w:val="00F103A1"/>
    <w:rsid w:val="00F10577"/>
    <w:rsid w:val="00F23BD4"/>
    <w:rsid w:val="00F25525"/>
    <w:rsid w:val="00F33233"/>
    <w:rsid w:val="00F33348"/>
    <w:rsid w:val="00F55E59"/>
    <w:rsid w:val="00F6537A"/>
    <w:rsid w:val="00F659BD"/>
    <w:rsid w:val="00F65FD5"/>
    <w:rsid w:val="00F6659D"/>
    <w:rsid w:val="00F83886"/>
    <w:rsid w:val="00F85AB4"/>
    <w:rsid w:val="00F90355"/>
    <w:rsid w:val="00F92960"/>
    <w:rsid w:val="00FA1FC0"/>
    <w:rsid w:val="00FA6969"/>
    <w:rsid w:val="00FB4C85"/>
    <w:rsid w:val="00FB56E5"/>
    <w:rsid w:val="00FB61AE"/>
    <w:rsid w:val="00FB710D"/>
    <w:rsid w:val="00FC230F"/>
    <w:rsid w:val="00FC492E"/>
    <w:rsid w:val="00FD4888"/>
    <w:rsid w:val="00FD6799"/>
    <w:rsid w:val="00FE3321"/>
    <w:rsid w:val="00FF5887"/>
    <w:rsid w:val="00FF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C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rPr>
  </w:style>
  <w:style w:type="paragraph" w:customStyle="1" w:styleId="Heading">
    <w:name w:val="Heading"/>
    <w:next w:val="Body2"/>
    <w:pPr>
      <w:spacing w:line="312" w:lineRule="auto"/>
      <w:outlineLvl w:val="0"/>
    </w:pPr>
    <w:rPr>
      <w:rFonts w:ascii="Baskerville" w:hAnsi="Arial Unicode MS" w:cs="Arial Unicode MS"/>
      <w:color w:val="000000"/>
      <w:sz w:val="26"/>
      <w:szCs w:val="26"/>
    </w:rPr>
  </w:style>
  <w:style w:type="paragraph" w:customStyle="1" w:styleId="Body2">
    <w:name w:val="Body 2"/>
    <w:pPr>
      <w:spacing w:after="80" w:line="288" w:lineRule="auto"/>
    </w:pPr>
    <w:rPr>
      <w:rFonts w:ascii="Baskerville" w:hAnsi="Arial Unicode MS" w:cs="Arial Unicode MS"/>
      <w:color w:val="434343"/>
      <w:sz w:val="24"/>
      <w:szCs w:val="24"/>
    </w:rPr>
  </w:style>
  <w:style w:type="paragraph" w:styleId="Subtitle">
    <w:name w:val="Subtitle"/>
    <w:next w:val="Body2"/>
    <w:pPr>
      <w:jc w:val="center"/>
    </w:pPr>
    <w:rPr>
      <w:rFonts w:ascii="Baskerville" w:hAnsi="Arial Unicode MS" w:cs="Arial Unicode MS"/>
      <w:color w:val="DC5821"/>
      <w:spacing w:val="6"/>
      <w:sz w:val="64"/>
      <w:szCs w:val="64"/>
    </w:rPr>
  </w:style>
  <w:style w:type="paragraph" w:customStyle="1" w:styleId="Subheading">
    <w:name w:val="Subheading"/>
    <w:next w:val="Body2"/>
    <w:pPr>
      <w:keepNext/>
      <w:spacing w:after="160"/>
      <w:jc w:val="center"/>
      <w:outlineLvl w:val="0"/>
    </w:pPr>
    <w:rPr>
      <w:rFonts w:ascii="Baskerville" w:hAnsi="Arial Unicode MS" w:cs="Arial Unicode MS"/>
      <w:color w:val="5B422A"/>
      <w:sz w:val="36"/>
      <w:szCs w:val="36"/>
    </w:rPr>
  </w:style>
  <w:style w:type="paragraph" w:customStyle="1" w:styleId="Body">
    <w:name w:val="Body"/>
    <w:pPr>
      <w:spacing w:line="360" w:lineRule="auto"/>
      <w:ind w:firstLine="540"/>
    </w:pPr>
    <w:rPr>
      <w:rFonts w:ascii="Baskerville" w:eastAsia="Baskerville" w:hAnsi="Baskerville" w:cs="Baskerville"/>
      <w:color w:val="000000"/>
      <w:sz w:val="24"/>
      <w:szCs w:val="24"/>
    </w:rPr>
  </w:style>
  <w:style w:type="paragraph" w:customStyle="1" w:styleId="FreeForm">
    <w:name w:val="Free Form"/>
    <w:pPr>
      <w:spacing w:line="360" w:lineRule="auto"/>
      <w:ind w:firstLine="540"/>
    </w:pPr>
    <w:rPr>
      <w:rFonts w:ascii="Baskerville" w:hAnsi="Arial Unicode MS" w:cs="Arial Unicode MS"/>
      <w:color w:val="000000"/>
      <w:sz w:val="24"/>
      <w:szCs w:val="24"/>
    </w:rPr>
  </w:style>
  <w:style w:type="paragraph" w:styleId="BalloonText">
    <w:name w:val="Balloon Text"/>
    <w:basedOn w:val="Normal"/>
    <w:link w:val="BalloonTextChar"/>
    <w:uiPriority w:val="99"/>
    <w:semiHidden/>
    <w:unhideWhenUsed/>
    <w:rsid w:val="00920238"/>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238"/>
    <w:rPr>
      <w:rFonts w:ascii="Lucida Grande" w:hAnsi="Lucida Grande"/>
      <w:sz w:val="18"/>
      <w:szCs w:val="18"/>
    </w:rPr>
  </w:style>
  <w:style w:type="character" w:styleId="CommentReference">
    <w:name w:val="annotation reference"/>
    <w:basedOn w:val="DefaultParagraphFont"/>
    <w:uiPriority w:val="99"/>
    <w:semiHidden/>
    <w:unhideWhenUsed/>
    <w:rsid w:val="00920238"/>
    <w:rPr>
      <w:sz w:val="18"/>
      <w:szCs w:val="18"/>
    </w:rPr>
  </w:style>
  <w:style w:type="paragraph" w:styleId="CommentText">
    <w:name w:val="annotation text"/>
    <w:basedOn w:val="Normal"/>
    <w:link w:val="CommentTextChar"/>
    <w:uiPriority w:val="99"/>
    <w:semiHidden/>
    <w:unhideWhenUsed/>
    <w:rsid w:val="00920238"/>
  </w:style>
  <w:style w:type="character" w:customStyle="1" w:styleId="CommentTextChar">
    <w:name w:val="Comment Text Char"/>
    <w:basedOn w:val="DefaultParagraphFont"/>
    <w:link w:val="CommentText"/>
    <w:uiPriority w:val="99"/>
    <w:semiHidden/>
    <w:rsid w:val="00920238"/>
    <w:rPr>
      <w:sz w:val="24"/>
      <w:szCs w:val="24"/>
    </w:rPr>
  </w:style>
  <w:style w:type="paragraph" w:styleId="CommentSubject">
    <w:name w:val="annotation subject"/>
    <w:basedOn w:val="CommentText"/>
    <w:next w:val="CommentText"/>
    <w:link w:val="CommentSubjectChar"/>
    <w:uiPriority w:val="99"/>
    <w:semiHidden/>
    <w:unhideWhenUsed/>
    <w:rsid w:val="00920238"/>
    <w:rPr>
      <w:b/>
      <w:bCs/>
      <w:sz w:val="20"/>
      <w:szCs w:val="20"/>
    </w:rPr>
  </w:style>
  <w:style w:type="character" w:customStyle="1" w:styleId="CommentSubjectChar">
    <w:name w:val="Comment Subject Char"/>
    <w:basedOn w:val="CommentTextChar"/>
    <w:link w:val="CommentSubject"/>
    <w:uiPriority w:val="99"/>
    <w:semiHidden/>
    <w:rsid w:val="00920238"/>
    <w:rPr>
      <w:b/>
      <w:bCs/>
      <w:sz w:val="24"/>
      <w:szCs w:val="24"/>
    </w:rPr>
  </w:style>
  <w:style w:type="paragraph" w:styleId="Header">
    <w:name w:val="header"/>
    <w:basedOn w:val="Normal"/>
    <w:link w:val="HeaderChar"/>
    <w:uiPriority w:val="99"/>
    <w:unhideWhenUsed/>
    <w:rsid w:val="000C3D14"/>
    <w:pPr>
      <w:tabs>
        <w:tab w:val="center" w:pos="4320"/>
        <w:tab w:val="right" w:pos="8640"/>
      </w:tabs>
    </w:pPr>
  </w:style>
  <w:style w:type="character" w:customStyle="1" w:styleId="HeaderChar">
    <w:name w:val="Header Char"/>
    <w:basedOn w:val="DefaultParagraphFont"/>
    <w:link w:val="Header"/>
    <w:uiPriority w:val="99"/>
    <w:rsid w:val="000C3D14"/>
    <w:rPr>
      <w:sz w:val="24"/>
      <w:szCs w:val="24"/>
    </w:rPr>
  </w:style>
  <w:style w:type="paragraph" w:styleId="Footer">
    <w:name w:val="footer"/>
    <w:basedOn w:val="Normal"/>
    <w:link w:val="FooterChar"/>
    <w:uiPriority w:val="99"/>
    <w:unhideWhenUsed/>
    <w:rsid w:val="000C3D14"/>
    <w:pPr>
      <w:tabs>
        <w:tab w:val="center" w:pos="4320"/>
        <w:tab w:val="right" w:pos="8640"/>
      </w:tabs>
    </w:pPr>
  </w:style>
  <w:style w:type="character" w:customStyle="1" w:styleId="FooterChar">
    <w:name w:val="Footer Char"/>
    <w:basedOn w:val="DefaultParagraphFont"/>
    <w:link w:val="Footer"/>
    <w:uiPriority w:val="99"/>
    <w:rsid w:val="000C3D1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rPr>
  </w:style>
  <w:style w:type="paragraph" w:customStyle="1" w:styleId="Heading">
    <w:name w:val="Heading"/>
    <w:next w:val="Body2"/>
    <w:pPr>
      <w:spacing w:line="312" w:lineRule="auto"/>
      <w:outlineLvl w:val="0"/>
    </w:pPr>
    <w:rPr>
      <w:rFonts w:ascii="Baskerville" w:hAnsi="Arial Unicode MS" w:cs="Arial Unicode MS"/>
      <w:color w:val="000000"/>
      <w:sz w:val="26"/>
      <w:szCs w:val="26"/>
    </w:rPr>
  </w:style>
  <w:style w:type="paragraph" w:customStyle="1" w:styleId="Body2">
    <w:name w:val="Body 2"/>
    <w:pPr>
      <w:spacing w:after="80" w:line="288" w:lineRule="auto"/>
    </w:pPr>
    <w:rPr>
      <w:rFonts w:ascii="Baskerville" w:hAnsi="Arial Unicode MS" w:cs="Arial Unicode MS"/>
      <w:color w:val="434343"/>
      <w:sz w:val="24"/>
      <w:szCs w:val="24"/>
    </w:rPr>
  </w:style>
  <w:style w:type="paragraph" w:styleId="Subtitle">
    <w:name w:val="Subtitle"/>
    <w:next w:val="Body2"/>
    <w:pPr>
      <w:jc w:val="center"/>
    </w:pPr>
    <w:rPr>
      <w:rFonts w:ascii="Baskerville" w:hAnsi="Arial Unicode MS" w:cs="Arial Unicode MS"/>
      <w:color w:val="DC5821"/>
      <w:spacing w:val="6"/>
      <w:sz w:val="64"/>
      <w:szCs w:val="64"/>
    </w:rPr>
  </w:style>
  <w:style w:type="paragraph" w:customStyle="1" w:styleId="Subheading">
    <w:name w:val="Subheading"/>
    <w:next w:val="Body2"/>
    <w:pPr>
      <w:keepNext/>
      <w:spacing w:after="160"/>
      <w:jc w:val="center"/>
      <w:outlineLvl w:val="0"/>
    </w:pPr>
    <w:rPr>
      <w:rFonts w:ascii="Baskerville" w:hAnsi="Arial Unicode MS" w:cs="Arial Unicode MS"/>
      <w:color w:val="5B422A"/>
      <w:sz w:val="36"/>
      <w:szCs w:val="36"/>
    </w:rPr>
  </w:style>
  <w:style w:type="paragraph" w:customStyle="1" w:styleId="Body">
    <w:name w:val="Body"/>
    <w:pPr>
      <w:spacing w:line="360" w:lineRule="auto"/>
      <w:ind w:firstLine="540"/>
    </w:pPr>
    <w:rPr>
      <w:rFonts w:ascii="Baskerville" w:eastAsia="Baskerville" w:hAnsi="Baskerville" w:cs="Baskerville"/>
      <w:color w:val="000000"/>
      <w:sz w:val="24"/>
      <w:szCs w:val="24"/>
    </w:rPr>
  </w:style>
  <w:style w:type="paragraph" w:customStyle="1" w:styleId="FreeForm">
    <w:name w:val="Free Form"/>
    <w:pPr>
      <w:spacing w:line="360" w:lineRule="auto"/>
      <w:ind w:firstLine="540"/>
    </w:pPr>
    <w:rPr>
      <w:rFonts w:ascii="Baskerville" w:hAnsi="Arial Unicode MS" w:cs="Arial Unicode MS"/>
      <w:color w:val="000000"/>
      <w:sz w:val="24"/>
      <w:szCs w:val="24"/>
    </w:rPr>
  </w:style>
  <w:style w:type="paragraph" w:styleId="BalloonText">
    <w:name w:val="Balloon Text"/>
    <w:basedOn w:val="Normal"/>
    <w:link w:val="BalloonTextChar"/>
    <w:uiPriority w:val="99"/>
    <w:semiHidden/>
    <w:unhideWhenUsed/>
    <w:rsid w:val="00920238"/>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238"/>
    <w:rPr>
      <w:rFonts w:ascii="Lucida Grande" w:hAnsi="Lucida Grande"/>
      <w:sz w:val="18"/>
      <w:szCs w:val="18"/>
    </w:rPr>
  </w:style>
  <w:style w:type="character" w:styleId="CommentReference">
    <w:name w:val="annotation reference"/>
    <w:basedOn w:val="DefaultParagraphFont"/>
    <w:uiPriority w:val="99"/>
    <w:semiHidden/>
    <w:unhideWhenUsed/>
    <w:rsid w:val="00920238"/>
    <w:rPr>
      <w:sz w:val="18"/>
      <w:szCs w:val="18"/>
    </w:rPr>
  </w:style>
  <w:style w:type="paragraph" w:styleId="CommentText">
    <w:name w:val="annotation text"/>
    <w:basedOn w:val="Normal"/>
    <w:link w:val="CommentTextChar"/>
    <w:uiPriority w:val="99"/>
    <w:semiHidden/>
    <w:unhideWhenUsed/>
    <w:rsid w:val="00920238"/>
  </w:style>
  <w:style w:type="character" w:customStyle="1" w:styleId="CommentTextChar">
    <w:name w:val="Comment Text Char"/>
    <w:basedOn w:val="DefaultParagraphFont"/>
    <w:link w:val="CommentText"/>
    <w:uiPriority w:val="99"/>
    <w:semiHidden/>
    <w:rsid w:val="00920238"/>
    <w:rPr>
      <w:sz w:val="24"/>
      <w:szCs w:val="24"/>
    </w:rPr>
  </w:style>
  <w:style w:type="paragraph" w:styleId="CommentSubject">
    <w:name w:val="annotation subject"/>
    <w:basedOn w:val="CommentText"/>
    <w:next w:val="CommentText"/>
    <w:link w:val="CommentSubjectChar"/>
    <w:uiPriority w:val="99"/>
    <w:semiHidden/>
    <w:unhideWhenUsed/>
    <w:rsid w:val="00920238"/>
    <w:rPr>
      <w:b/>
      <w:bCs/>
      <w:sz w:val="20"/>
      <w:szCs w:val="20"/>
    </w:rPr>
  </w:style>
  <w:style w:type="character" w:customStyle="1" w:styleId="CommentSubjectChar">
    <w:name w:val="Comment Subject Char"/>
    <w:basedOn w:val="CommentTextChar"/>
    <w:link w:val="CommentSubject"/>
    <w:uiPriority w:val="99"/>
    <w:semiHidden/>
    <w:rsid w:val="00920238"/>
    <w:rPr>
      <w:b/>
      <w:bCs/>
      <w:sz w:val="24"/>
      <w:szCs w:val="24"/>
    </w:rPr>
  </w:style>
  <w:style w:type="paragraph" w:styleId="Header">
    <w:name w:val="header"/>
    <w:basedOn w:val="Normal"/>
    <w:link w:val="HeaderChar"/>
    <w:uiPriority w:val="99"/>
    <w:unhideWhenUsed/>
    <w:rsid w:val="000C3D14"/>
    <w:pPr>
      <w:tabs>
        <w:tab w:val="center" w:pos="4320"/>
        <w:tab w:val="right" w:pos="8640"/>
      </w:tabs>
    </w:pPr>
  </w:style>
  <w:style w:type="character" w:customStyle="1" w:styleId="HeaderChar">
    <w:name w:val="Header Char"/>
    <w:basedOn w:val="DefaultParagraphFont"/>
    <w:link w:val="Header"/>
    <w:uiPriority w:val="99"/>
    <w:rsid w:val="000C3D14"/>
    <w:rPr>
      <w:sz w:val="24"/>
      <w:szCs w:val="24"/>
    </w:rPr>
  </w:style>
  <w:style w:type="paragraph" w:styleId="Footer">
    <w:name w:val="footer"/>
    <w:basedOn w:val="Normal"/>
    <w:link w:val="FooterChar"/>
    <w:uiPriority w:val="99"/>
    <w:unhideWhenUsed/>
    <w:rsid w:val="000C3D14"/>
    <w:pPr>
      <w:tabs>
        <w:tab w:val="center" w:pos="4320"/>
        <w:tab w:val="right" w:pos="8640"/>
      </w:tabs>
    </w:pPr>
  </w:style>
  <w:style w:type="character" w:customStyle="1" w:styleId="FooterChar">
    <w:name w:val="Footer Char"/>
    <w:basedOn w:val="DefaultParagraphFont"/>
    <w:link w:val="Footer"/>
    <w:uiPriority w:val="99"/>
    <w:rsid w:val="000C3D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2031</Words>
  <Characters>11583</Characters>
  <Application>Microsoft Macintosh Word</Application>
  <DocSecurity>0</DocSecurity>
  <Lines>96</Lines>
  <Paragraphs>27</Paragraphs>
  <ScaleCrop>false</ScaleCrop>
  <Company/>
  <LinksUpToDate>false</LinksUpToDate>
  <CharactersWithSpaces>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benkoo</cp:lastModifiedBy>
  <cp:revision>469</cp:revision>
  <cp:lastPrinted>2014-09-25T17:37:00Z</cp:lastPrinted>
  <dcterms:created xsi:type="dcterms:W3CDTF">2014-09-25T05:31:00Z</dcterms:created>
  <dcterms:modified xsi:type="dcterms:W3CDTF">2014-09-26T14:59:00Z</dcterms:modified>
</cp:coreProperties>
</file>